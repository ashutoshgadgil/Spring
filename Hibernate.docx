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What is JDBC?</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JDBC stands for </w:t>
      </w:r>
      <w:r w:rsidRPr="003C0CF6">
        <w:rPr>
          <w:rFonts w:ascii="Arial" w:eastAsia="Times New Roman" w:hAnsi="Arial" w:cs="Arial"/>
          <w:b/>
          <w:bCs/>
          <w:color w:val="000000"/>
          <w:sz w:val="24"/>
          <w:szCs w:val="24"/>
          <w:lang w:eastAsia="en-IN"/>
        </w:rPr>
        <w:t>Java Database Connectivity</w:t>
      </w:r>
      <w:r w:rsidRPr="003C0CF6">
        <w:rPr>
          <w:rFonts w:ascii="Arial" w:eastAsia="Times New Roman" w:hAnsi="Arial" w:cs="Arial"/>
          <w:color w:val="000000"/>
          <w:sz w:val="24"/>
          <w:szCs w:val="24"/>
          <w:lang w:eastAsia="en-IN"/>
        </w:rPr>
        <w:t>. It provides a set of Java API for accessing the relational databases from Java program. These Java APIs enables Java programs to execute SQL statements and interact with any SQL compliant database.</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JDBC provides a flexible architecture to write a database independent application that can run on different platforms and interact with different DBMS without any modification.</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Pros and Cons of JDBC</w:t>
      </w:r>
    </w:p>
    <w:tbl>
      <w:tblPr>
        <w:tblW w:w="57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85"/>
        <w:gridCol w:w="2901"/>
      </w:tblGrid>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Pros of JDBC</w:t>
            </w:r>
          </w:p>
        </w:tc>
        <w:tc>
          <w:tcPr>
            <w:tcW w:w="2901" w:type="dxa"/>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Cons of JDBC</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Clean and simple SQL processing</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Good performance with large data</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Very good for small applications</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Simple syntax so easy to learn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Complex if it is used in large projects</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Large programming overhead</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No encapsulation</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Hard to implement MVC concept</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Query is DBMS specific</w:t>
            </w:r>
          </w:p>
        </w:tc>
      </w:tr>
    </w:tbl>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Why Object Relational Mapping (ORM)?</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When we work with an object-oriented system, there is a mismatch between the object model and the relational database. RDBMSs represent data in a tabular format whereas object-oriented languages, such as Java or C# represent it as an interconnected graph of objects.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Consider the following Java Class with proper constructors and associated public function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class</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Employee</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private</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int</w:t>
      </w:r>
      <w:r w:rsidRPr="003C0CF6">
        <w:rPr>
          <w:rFonts w:ascii="Courier New" w:eastAsia="Times New Roman" w:hAnsi="Courier New" w:cs="Courier New"/>
          <w:color w:val="000000"/>
          <w:sz w:val="23"/>
          <w:lang w:eastAsia="en-IN"/>
        </w:rPr>
        <w:t xml:space="preserve"> id</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private</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first_name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private</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last_name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private</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int</w:t>
      </w:r>
      <w:r w:rsidRPr="003C0CF6">
        <w:rPr>
          <w:rFonts w:ascii="Courier New" w:eastAsia="Times New Roman" w:hAnsi="Courier New" w:cs="Courier New"/>
          <w:color w:val="000000"/>
          <w:sz w:val="23"/>
          <w:lang w:eastAsia="en-IN"/>
        </w:rPr>
        <w:t xml:space="preserve"> salary</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Employee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Employee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fname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lname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int</w:t>
      </w:r>
      <w:r w:rsidRPr="003C0CF6">
        <w:rPr>
          <w:rFonts w:ascii="Courier New" w:eastAsia="Times New Roman" w:hAnsi="Courier New" w:cs="Courier New"/>
          <w:color w:val="000000"/>
          <w:sz w:val="23"/>
          <w:lang w:eastAsia="en-IN"/>
        </w:rPr>
        <w:t xml:space="preserve"> salary</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this</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first_name </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fname</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this</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last_name </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lname</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this</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salary </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salary</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int</w:t>
      </w:r>
      <w:r w:rsidRPr="003C0CF6">
        <w:rPr>
          <w:rFonts w:ascii="Courier New" w:eastAsia="Times New Roman" w:hAnsi="Courier New" w:cs="Courier New"/>
          <w:color w:val="000000"/>
          <w:sz w:val="23"/>
          <w:lang w:eastAsia="en-IN"/>
        </w:rPr>
        <w:t xml:space="preserve"> getId</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return</w:t>
      </w:r>
      <w:r w:rsidRPr="003C0CF6">
        <w:rPr>
          <w:rFonts w:ascii="Courier New" w:eastAsia="Times New Roman" w:hAnsi="Courier New" w:cs="Courier New"/>
          <w:color w:val="000000"/>
          <w:sz w:val="23"/>
          <w:lang w:eastAsia="en-IN"/>
        </w:rPr>
        <w:t xml:space="preserve"> id</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getFirstName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return</w:t>
      </w:r>
      <w:r w:rsidRPr="003C0CF6">
        <w:rPr>
          <w:rFonts w:ascii="Courier New" w:eastAsia="Times New Roman" w:hAnsi="Courier New" w:cs="Courier New"/>
          <w:color w:val="000000"/>
          <w:sz w:val="23"/>
          <w:lang w:eastAsia="en-IN"/>
        </w:rPr>
        <w:t xml:space="preserve"> first_name</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lastRenderedPageBreak/>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0066"/>
          <w:sz w:val="23"/>
          <w:lang w:eastAsia="en-IN"/>
        </w:rPr>
        <w:t>String</w:t>
      </w:r>
      <w:r w:rsidRPr="003C0CF6">
        <w:rPr>
          <w:rFonts w:ascii="Courier New" w:eastAsia="Times New Roman" w:hAnsi="Courier New" w:cs="Courier New"/>
          <w:color w:val="000000"/>
          <w:sz w:val="23"/>
          <w:lang w:eastAsia="en-IN"/>
        </w:rPr>
        <w:t xml:space="preserve"> getLastName</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return</w:t>
      </w:r>
      <w:r w:rsidRPr="003C0CF6">
        <w:rPr>
          <w:rFonts w:ascii="Courier New" w:eastAsia="Times New Roman" w:hAnsi="Courier New" w:cs="Courier New"/>
          <w:color w:val="000000"/>
          <w:sz w:val="23"/>
          <w:lang w:eastAsia="en-IN"/>
        </w:rPr>
        <w:t xml:space="preserve"> last_name</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public</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int</w:t>
      </w:r>
      <w:r w:rsidRPr="003C0CF6">
        <w:rPr>
          <w:rFonts w:ascii="Courier New" w:eastAsia="Times New Roman" w:hAnsi="Courier New" w:cs="Courier New"/>
          <w:color w:val="000000"/>
          <w:sz w:val="23"/>
          <w:lang w:eastAsia="en-IN"/>
        </w:rPr>
        <w:t xml:space="preserve"> getSalary</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return</w:t>
      </w:r>
      <w:r w:rsidRPr="003C0CF6">
        <w:rPr>
          <w:rFonts w:ascii="Courier New" w:eastAsia="Times New Roman" w:hAnsi="Courier New" w:cs="Courier New"/>
          <w:color w:val="000000"/>
          <w:sz w:val="23"/>
          <w:lang w:eastAsia="en-IN"/>
        </w:rPr>
        <w:t xml:space="preserve"> salary</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C0CF6">
        <w:rPr>
          <w:rFonts w:ascii="Courier New" w:eastAsia="Times New Roman" w:hAnsi="Courier New" w:cs="Courier New"/>
          <w:color w:val="666600"/>
          <w:sz w:val="23"/>
          <w:lang w:eastAsia="en-IN"/>
        </w:rPr>
        <w: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Consider the above objects are to be stored and retrieved into the following RDBMS table −</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create table EMPLOYEE </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id INT NOT NULL auto_increment</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first_name VARCHAR</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6666"/>
          <w:sz w:val="23"/>
          <w:lang w:eastAsia="en-IN"/>
        </w:rPr>
        <w:t>20</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default</w:t>
      </w:r>
      <w:r w:rsidRPr="003C0CF6">
        <w:rPr>
          <w:rFonts w:ascii="Courier New" w:eastAsia="Times New Roman" w:hAnsi="Courier New" w:cs="Courier New"/>
          <w:color w:val="000000"/>
          <w:sz w:val="23"/>
          <w:lang w:eastAsia="en-IN"/>
        </w:rPr>
        <w:t xml:space="preserve"> NULL</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last_name  VARCHAR</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6666"/>
          <w:sz w:val="23"/>
          <w:lang w:eastAsia="en-IN"/>
        </w:rPr>
        <w:t>20</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 xml:space="preserve"> </w:t>
      </w:r>
      <w:r w:rsidRPr="003C0CF6">
        <w:rPr>
          <w:rFonts w:ascii="Courier New" w:eastAsia="Times New Roman" w:hAnsi="Courier New" w:cs="Courier New"/>
          <w:color w:val="000088"/>
          <w:sz w:val="23"/>
          <w:lang w:eastAsia="en-IN"/>
        </w:rPr>
        <w:t>default</w:t>
      </w:r>
      <w:r w:rsidRPr="003C0CF6">
        <w:rPr>
          <w:rFonts w:ascii="Courier New" w:eastAsia="Times New Roman" w:hAnsi="Courier New" w:cs="Courier New"/>
          <w:color w:val="000000"/>
          <w:sz w:val="23"/>
          <w:lang w:eastAsia="en-IN"/>
        </w:rPr>
        <w:t xml:space="preserve"> NULL</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salary     INT  </w:t>
      </w:r>
      <w:r w:rsidRPr="003C0CF6">
        <w:rPr>
          <w:rFonts w:ascii="Courier New" w:eastAsia="Times New Roman" w:hAnsi="Courier New" w:cs="Courier New"/>
          <w:color w:val="000088"/>
          <w:sz w:val="23"/>
          <w:lang w:eastAsia="en-IN"/>
        </w:rPr>
        <w:t>default</w:t>
      </w:r>
      <w:r w:rsidRPr="003C0CF6">
        <w:rPr>
          <w:rFonts w:ascii="Courier New" w:eastAsia="Times New Roman" w:hAnsi="Courier New" w:cs="Courier New"/>
          <w:color w:val="000000"/>
          <w:sz w:val="23"/>
          <w:lang w:eastAsia="en-IN"/>
        </w:rPr>
        <w:t xml:space="preserve"> NULL</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3C0CF6">
        <w:rPr>
          <w:rFonts w:ascii="Courier New" w:eastAsia="Times New Roman" w:hAnsi="Courier New" w:cs="Courier New"/>
          <w:color w:val="000000"/>
          <w:sz w:val="23"/>
          <w:lang w:eastAsia="en-IN"/>
        </w:rPr>
        <w:t xml:space="preserve">   PRIMARY KEY </w:t>
      </w:r>
      <w:r w:rsidRPr="003C0CF6">
        <w:rPr>
          <w:rFonts w:ascii="Courier New" w:eastAsia="Times New Roman" w:hAnsi="Courier New" w:cs="Courier New"/>
          <w:color w:val="666600"/>
          <w:sz w:val="23"/>
          <w:lang w:eastAsia="en-IN"/>
        </w:rPr>
        <w:t>(</w:t>
      </w:r>
      <w:r w:rsidRPr="003C0CF6">
        <w:rPr>
          <w:rFonts w:ascii="Courier New" w:eastAsia="Times New Roman" w:hAnsi="Courier New" w:cs="Courier New"/>
          <w:color w:val="000000"/>
          <w:sz w:val="23"/>
          <w:lang w:eastAsia="en-IN"/>
        </w:rPr>
        <w:t>id</w:t>
      </w:r>
      <w:r w:rsidRPr="003C0CF6">
        <w:rPr>
          <w:rFonts w:ascii="Courier New" w:eastAsia="Times New Roman" w:hAnsi="Courier New" w:cs="Courier New"/>
          <w:color w:val="666600"/>
          <w:sz w:val="23"/>
          <w:lang w:eastAsia="en-IN"/>
        </w:rPr>
        <w:t>)</w:t>
      </w:r>
    </w:p>
    <w:p w:rsidR="003C0CF6" w:rsidRPr="003C0CF6" w:rsidRDefault="003C0CF6" w:rsidP="003C0C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C0CF6">
        <w:rPr>
          <w:rFonts w:ascii="Courier New" w:eastAsia="Times New Roman" w:hAnsi="Courier New" w:cs="Courier New"/>
          <w:color w:val="666600"/>
          <w:sz w:val="23"/>
          <w:lang w:eastAsia="en-IN"/>
        </w:rPr>
        <w:t>);</w:t>
      </w:r>
    </w:p>
    <w:p w:rsidR="00C2257D" w:rsidRDefault="003705B7"/>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Default="003C0CF6"/>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What is ORM?</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ORM stands for </w:t>
      </w:r>
      <w:r w:rsidRPr="003C0CF6">
        <w:rPr>
          <w:rFonts w:ascii="Arial" w:eastAsia="Times New Roman" w:hAnsi="Arial" w:cs="Arial"/>
          <w:b/>
          <w:bCs/>
          <w:color w:val="000000"/>
          <w:sz w:val="24"/>
          <w:szCs w:val="24"/>
          <w:lang w:eastAsia="en-IN"/>
        </w:rPr>
        <w:t>O</w:t>
      </w:r>
      <w:r w:rsidRPr="003C0CF6">
        <w:rPr>
          <w:rFonts w:ascii="Arial" w:eastAsia="Times New Roman" w:hAnsi="Arial" w:cs="Arial"/>
          <w:color w:val="000000"/>
          <w:sz w:val="24"/>
          <w:szCs w:val="24"/>
          <w:lang w:eastAsia="en-IN"/>
        </w:rPr>
        <w:t>bject-</w:t>
      </w:r>
      <w:r w:rsidRPr="003C0CF6">
        <w:rPr>
          <w:rFonts w:ascii="Arial" w:eastAsia="Times New Roman" w:hAnsi="Arial" w:cs="Arial"/>
          <w:b/>
          <w:bCs/>
          <w:color w:val="000000"/>
          <w:sz w:val="24"/>
          <w:szCs w:val="24"/>
          <w:lang w:eastAsia="en-IN"/>
        </w:rPr>
        <w:t>R</w:t>
      </w:r>
      <w:r w:rsidRPr="003C0CF6">
        <w:rPr>
          <w:rFonts w:ascii="Arial" w:eastAsia="Times New Roman" w:hAnsi="Arial" w:cs="Arial"/>
          <w:color w:val="000000"/>
          <w:sz w:val="24"/>
          <w:szCs w:val="24"/>
          <w:lang w:eastAsia="en-IN"/>
        </w:rPr>
        <w:t>elational </w:t>
      </w:r>
      <w:r w:rsidRPr="003C0CF6">
        <w:rPr>
          <w:rFonts w:ascii="Arial" w:eastAsia="Times New Roman" w:hAnsi="Arial" w:cs="Arial"/>
          <w:b/>
          <w:bCs/>
          <w:color w:val="000000"/>
          <w:sz w:val="24"/>
          <w:szCs w:val="24"/>
          <w:lang w:eastAsia="en-IN"/>
        </w:rPr>
        <w:t>M</w:t>
      </w:r>
      <w:r w:rsidRPr="003C0CF6">
        <w:rPr>
          <w:rFonts w:ascii="Arial" w:eastAsia="Times New Roman" w:hAnsi="Arial" w:cs="Arial"/>
          <w:color w:val="000000"/>
          <w:sz w:val="24"/>
          <w:szCs w:val="24"/>
          <w:lang w:eastAsia="en-IN"/>
        </w:rPr>
        <w:t>apping (ORM) is a programming technique for converting data between relational databases and object oriented programming languages such as Java, C#, etc.</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An ORM system has the following advantages over plain JDBC −</w:t>
      </w:r>
    </w:p>
    <w:tbl>
      <w:tblPr>
        <w:tblW w:w="57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37"/>
        <w:gridCol w:w="5249"/>
      </w:tblGrid>
      <w:tr w:rsidR="003C0CF6" w:rsidRPr="003C0CF6" w:rsidTr="003C0CF6">
        <w:tc>
          <w:tcPr>
            <w:tcW w:w="414" w:type="dxa"/>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Advantages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Let’s business code access objects rather than DB tables.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Hides details of SQL queries from OO logic.</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Based on JDBC 'under the hood.'</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No need to deal with the database implementation.</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Entities based on business concepts rather than database structure.</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Transaction management and automatic key generation.</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Fast development of application.</w:t>
            </w:r>
          </w:p>
        </w:tc>
      </w:tr>
    </w:tbl>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An ORM solution consists of the following four entities −</w:t>
      </w:r>
    </w:p>
    <w:tbl>
      <w:tblPr>
        <w:tblW w:w="57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37"/>
        <w:gridCol w:w="5249"/>
      </w:tblGrid>
      <w:tr w:rsidR="003C0CF6" w:rsidRPr="003C0CF6" w:rsidTr="003C0CF6">
        <w:tc>
          <w:tcPr>
            <w:tcW w:w="414" w:type="dxa"/>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Solutions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An API to perform basic CRUD operations on objects of persistent classes.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A language or API to specify queries that refer to classes and properties of classes.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A configurable facility for specifying mapping metadata.</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A technique to interact with transactional objects to perform dirty checking, lazy association fetching, and other optimization functions.</w:t>
            </w:r>
          </w:p>
        </w:tc>
      </w:tr>
    </w:tbl>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Java ORM Frameworks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There are several persistent frameworks and ORM options in Java. A persistent framework is an ORM service that stores and retrieves objects into a relational database.</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Enterprise JavaBeans Entity Beans</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Java Data Objects</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Castor</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TopLink</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Spring DAO</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Hibernate</w:t>
      </w:r>
    </w:p>
    <w:p w:rsidR="003C0CF6" w:rsidRPr="003C0CF6" w:rsidRDefault="003C0CF6" w:rsidP="003C0CF6">
      <w:pPr>
        <w:numPr>
          <w:ilvl w:val="0"/>
          <w:numId w:val="1"/>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And many more</w:t>
      </w:r>
    </w:p>
    <w:p w:rsidR="003C0CF6" w:rsidRDefault="003C0CF6"/>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lastRenderedPageBreak/>
        <w:t>Hibernate is an </w:t>
      </w:r>
      <w:r w:rsidRPr="003C0CF6">
        <w:rPr>
          <w:rFonts w:ascii="Arial" w:eastAsia="Times New Roman" w:hAnsi="Arial" w:cs="Arial"/>
          <w:b/>
          <w:bCs/>
          <w:color w:val="000000"/>
          <w:sz w:val="24"/>
          <w:szCs w:val="24"/>
          <w:lang w:eastAsia="en-IN"/>
        </w:rPr>
        <w:t>O</w:t>
      </w:r>
      <w:r w:rsidRPr="003C0CF6">
        <w:rPr>
          <w:rFonts w:ascii="Arial" w:eastAsia="Times New Roman" w:hAnsi="Arial" w:cs="Arial"/>
          <w:color w:val="000000"/>
          <w:sz w:val="24"/>
          <w:szCs w:val="24"/>
          <w:lang w:eastAsia="en-IN"/>
        </w:rPr>
        <w:t>bject-</w:t>
      </w:r>
      <w:r w:rsidRPr="003C0CF6">
        <w:rPr>
          <w:rFonts w:ascii="Arial" w:eastAsia="Times New Roman" w:hAnsi="Arial" w:cs="Arial"/>
          <w:b/>
          <w:bCs/>
          <w:color w:val="000000"/>
          <w:sz w:val="24"/>
          <w:szCs w:val="24"/>
          <w:lang w:eastAsia="en-IN"/>
        </w:rPr>
        <w:t>R</w:t>
      </w:r>
      <w:r w:rsidRPr="003C0CF6">
        <w:rPr>
          <w:rFonts w:ascii="Arial" w:eastAsia="Times New Roman" w:hAnsi="Arial" w:cs="Arial"/>
          <w:color w:val="000000"/>
          <w:sz w:val="24"/>
          <w:szCs w:val="24"/>
          <w:lang w:eastAsia="en-IN"/>
        </w:rPr>
        <w:t>elational </w:t>
      </w:r>
      <w:r w:rsidRPr="003C0CF6">
        <w:rPr>
          <w:rFonts w:ascii="Arial" w:eastAsia="Times New Roman" w:hAnsi="Arial" w:cs="Arial"/>
          <w:b/>
          <w:bCs/>
          <w:color w:val="000000"/>
          <w:sz w:val="24"/>
          <w:szCs w:val="24"/>
          <w:lang w:eastAsia="en-IN"/>
        </w:rPr>
        <w:t>M</w:t>
      </w:r>
      <w:r w:rsidRPr="003C0CF6">
        <w:rPr>
          <w:rFonts w:ascii="Arial" w:eastAsia="Times New Roman" w:hAnsi="Arial" w:cs="Arial"/>
          <w:color w:val="000000"/>
          <w:sz w:val="24"/>
          <w:szCs w:val="24"/>
          <w:lang w:eastAsia="en-IN"/>
        </w:rPr>
        <w:t>apping (ORM) solution for JAVA. It is an open source persistent framework created by Gavin King in 2001. It is a powerful, high performance Object-Relational Persistence and Query service for any Java Application.</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maps Java classes to database tables and from Java data types to SQL data types and relieves the developer from 95% of common data persistence related programming tasks.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sits between traditional Java objects and database server to handle all the works in persisting those objects based on the appropriate O/R mechanisms and patterns.</w:t>
      </w:r>
    </w:p>
    <w:p w:rsidR="003C0CF6" w:rsidRPr="003C0CF6" w:rsidRDefault="003C0CF6" w:rsidP="003C0C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50080" cy="1316990"/>
            <wp:effectExtent l="19050" t="0" r="7620"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srcRect/>
                    <a:stretch>
                      <a:fillRect/>
                    </a:stretch>
                  </pic:blipFill>
                  <pic:spPr bwMode="auto">
                    <a:xfrm>
                      <a:off x="0" y="0"/>
                      <a:ext cx="4450080" cy="1316990"/>
                    </a:xfrm>
                    <a:prstGeom prst="rect">
                      <a:avLst/>
                    </a:prstGeom>
                    <a:noFill/>
                    <a:ln w="9525">
                      <a:noFill/>
                      <a:miter lim="800000"/>
                      <a:headEnd/>
                      <a:tailEnd/>
                    </a:ln>
                  </pic:spPr>
                </pic:pic>
              </a:graphicData>
            </a:graphic>
          </wp:inline>
        </w:drawing>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Hibernate Advantages</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Hibernate takes care of mapping Java classes to database tables using XML files and without writing any line of code.</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Provides simple APIs for storing and retrieving Java objects directly to and from the database.</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If there is change in the database or in any table, then you need to change the XML file properties only.</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Abstracts away the unfamiliar SQL types and provides a way to work around familiar Java Objects.</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Hibernate does not require an application server to operate.</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Manipulates Complex associations of objects of your database.</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Minimizes database access with smart fetching strategies.</w:t>
      </w:r>
    </w:p>
    <w:p w:rsidR="003C0CF6" w:rsidRPr="003C0CF6" w:rsidRDefault="003C0CF6" w:rsidP="003C0CF6">
      <w:pPr>
        <w:numPr>
          <w:ilvl w:val="0"/>
          <w:numId w:val="2"/>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Provides simple querying of data.</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Supported Databases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supports almost all the major RDBMS. Following is a list of few of the database engines supported by Hibernate −</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HSQL Database Engine</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DB2/NT</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MySQL</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PostgreSQL</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FrontBase</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Oracle</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Microsoft SQL Server Database</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Sybase SQL Server</w:t>
      </w:r>
    </w:p>
    <w:p w:rsidR="003C0CF6" w:rsidRPr="003C0CF6" w:rsidRDefault="003C0CF6" w:rsidP="003C0CF6">
      <w:pPr>
        <w:numPr>
          <w:ilvl w:val="0"/>
          <w:numId w:val="3"/>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Informix Dynamic Server</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Supported Technologies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lastRenderedPageBreak/>
        <w:t>Hibernate supports a variety of other technologies, including −</w:t>
      </w:r>
    </w:p>
    <w:p w:rsidR="003C0CF6" w:rsidRPr="003C0CF6" w:rsidRDefault="003C0CF6" w:rsidP="003C0CF6">
      <w:pPr>
        <w:numPr>
          <w:ilvl w:val="0"/>
          <w:numId w:val="4"/>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XDoclet Spring</w:t>
      </w:r>
    </w:p>
    <w:p w:rsidR="003C0CF6" w:rsidRPr="003C0CF6" w:rsidRDefault="003C0CF6" w:rsidP="003C0CF6">
      <w:pPr>
        <w:numPr>
          <w:ilvl w:val="0"/>
          <w:numId w:val="4"/>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J2EE</w:t>
      </w:r>
    </w:p>
    <w:p w:rsidR="003C0CF6" w:rsidRPr="003C0CF6" w:rsidRDefault="003C0CF6" w:rsidP="003C0CF6">
      <w:pPr>
        <w:numPr>
          <w:ilvl w:val="0"/>
          <w:numId w:val="4"/>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Eclipse plug-ins</w:t>
      </w:r>
    </w:p>
    <w:p w:rsidR="003C0CF6" w:rsidRPr="003C0CF6" w:rsidRDefault="003C0CF6" w:rsidP="003C0CF6">
      <w:pPr>
        <w:numPr>
          <w:ilvl w:val="0"/>
          <w:numId w:val="4"/>
        </w:numPr>
        <w:spacing w:before="100" w:beforeAutospacing="1" w:after="48"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Maven</w:t>
      </w:r>
    </w:p>
    <w:p w:rsidR="003C0CF6" w:rsidRDefault="003C0CF6"/>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has a layered architecture which helps the user to operate without having to know the underlying APIs. Hibernate makes use of the database and configuration data to provide persistence services (and persistent objects) to the application.</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Following is a very high level view of the Hibernate Application Architecture.</w:t>
      </w:r>
    </w:p>
    <w:p w:rsidR="003C0CF6" w:rsidRPr="003C0CF6" w:rsidRDefault="003C0CF6" w:rsidP="003C0C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82770" cy="3566160"/>
            <wp:effectExtent l="19050" t="0" r="0" b="0"/>
            <wp:docPr id="3" name="Picture 3"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gh Level View"/>
                    <pic:cNvPicPr>
                      <a:picLocks noChangeAspect="1" noChangeArrowheads="1"/>
                    </pic:cNvPicPr>
                  </pic:nvPicPr>
                  <pic:blipFill>
                    <a:blip r:embed="rId6"/>
                    <a:srcRect/>
                    <a:stretch>
                      <a:fillRect/>
                    </a:stretch>
                  </pic:blipFill>
                  <pic:spPr bwMode="auto">
                    <a:xfrm>
                      <a:off x="0" y="0"/>
                      <a:ext cx="4382770" cy="3566160"/>
                    </a:xfrm>
                    <a:prstGeom prst="rect">
                      <a:avLst/>
                    </a:prstGeom>
                    <a:noFill/>
                    <a:ln w="9525">
                      <a:noFill/>
                      <a:miter lim="800000"/>
                      <a:headEnd/>
                      <a:tailEnd/>
                    </a:ln>
                  </pic:spPr>
                </pic:pic>
              </a:graphicData>
            </a:graphic>
          </wp:inline>
        </w:drawing>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Following is a detailed view of the Hibernate Application Architecture with its important core classes.</w:t>
      </w:r>
    </w:p>
    <w:p w:rsidR="003C0CF6" w:rsidRPr="003C0CF6" w:rsidRDefault="003C0CF6" w:rsidP="003C0C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82770" cy="4077970"/>
            <wp:effectExtent l="19050" t="0" r="0" b="0"/>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7"/>
                    <a:srcRect/>
                    <a:stretch>
                      <a:fillRect/>
                    </a:stretch>
                  </pic:blipFill>
                  <pic:spPr bwMode="auto">
                    <a:xfrm>
                      <a:off x="0" y="0"/>
                      <a:ext cx="4382770" cy="4077970"/>
                    </a:xfrm>
                    <a:prstGeom prst="rect">
                      <a:avLst/>
                    </a:prstGeom>
                    <a:noFill/>
                    <a:ln w="9525">
                      <a:noFill/>
                      <a:miter lim="800000"/>
                      <a:headEnd/>
                      <a:tailEnd/>
                    </a:ln>
                  </pic:spPr>
                </pic:pic>
              </a:graphicData>
            </a:graphic>
          </wp:inline>
        </w:drawing>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Following section gives brief description of each of the class objects involved in Hibernate Application Architecture.</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Configuration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The Configuration object is the first Hibernate object you create in any Hibernate application. It is usually created only once during application initialization. It represents a configuration or properties file required by the Hibernate.</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The Configuration object provides two keys components −</w:t>
      </w:r>
    </w:p>
    <w:p w:rsidR="003C0CF6" w:rsidRPr="003C0CF6" w:rsidRDefault="003C0CF6" w:rsidP="003C0CF6">
      <w:pPr>
        <w:numPr>
          <w:ilvl w:val="0"/>
          <w:numId w:val="5"/>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Database Connection</w:t>
      </w:r>
      <w:r w:rsidRPr="003C0CF6">
        <w:rPr>
          <w:rFonts w:ascii="Arial" w:eastAsia="Times New Roman" w:hAnsi="Arial" w:cs="Arial"/>
          <w:color w:val="000000"/>
          <w:sz w:val="13"/>
          <w:szCs w:val="13"/>
          <w:lang w:eastAsia="en-IN"/>
        </w:rPr>
        <w:t> − This is handled through one or more configuration files supported by Hibernate. These files are </w:t>
      </w:r>
      <w:r w:rsidRPr="003C0CF6">
        <w:rPr>
          <w:rFonts w:ascii="Arial" w:eastAsia="Times New Roman" w:hAnsi="Arial" w:cs="Arial"/>
          <w:b/>
          <w:bCs/>
          <w:color w:val="000000"/>
          <w:sz w:val="13"/>
          <w:szCs w:val="13"/>
          <w:lang w:eastAsia="en-IN"/>
        </w:rPr>
        <w:t>hibernate.properties</w:t>
      </w:r>
      <w:r w:rsidRPr="003C0CF6">
        <w:rPr>
          <w:rFonts w:ascii="Arial" w:eastAsia="Times New Roman" w:hAnsi="Arial" w:cs="Arial"/>
          <w:color w:val="000000"/>
          <w:sz w:val="13"/>
          <w:szCs w:val="13"/>
          <w:lang w:eastAsia="en-IN"/>
        </w:rPr>
        <w:t> and </w:t>
      </w:r>
      <w:r w:rsidRPr="003C0CF6">
        <w:rPr>
          <w:rFonts w:ascii="Arial" w:eastAsia="Times New Roman" w:hAnsi="Arial" w:cs="Arial"/>
          <w:b/>
          <w:bCs/>
          <w:color w:val="000000"/>
          <w:sz w:val="13"/>
          <w:szCs w:val="13"/>
          <w:lang w:eastAsia="en-IN"/>
        </w:rPr>
        <w:t>hibernate.cfg.xml</w:t>
      </w:r>
      <w:r w:rsidRPr="003C0CF6">
        <w:rPr>
          <w:rFonts w:ascii="Arial" w:eastAsia="Times New Roman" w:hAnsi="Arial" w:cs="Arial"/>
          <w:color w:val="000000"/>
          <w:sz w:val="13"/>
          <w:szCs w:val="13"/>
          <w:lang w:eastAsia="en-IN"/>
        </w:rPr>
        <w:t>.</w:t>
      </w:r>
    </w:p>
    <w:p w:rsidR="003C0CF6" w:rsidRPr="003C0CF6" w:rsidRDefault="003C0CF6" w:rsidP="003C0CF6">
      <w:pPr>
        <w:numPr>
          <w:ilvl w:val="0"/>
          <w:numId w:val="5"/>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Class Mapping Setup</w:t>
      </w:r>
      <w:r w:rsidRPr="003C0CF6">
        <w:rPr>
          <w:rFonts w:ascii="Arial" w:eastAsia="Times New Roman" w:hAnsi="Arial" w:cs="Arial"/>
          <w:color w:val="000000"/>
          <w:sz w:val="13"/>
          <w:szCs w:val="13"/>
          <w:lang w:eastAsia="en-IN"/>
        </w:rPr>
        <w:t> − This component creates the connection between the Java classes and database tables.</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SessionFactory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lastRenderedPageBreak/>
        <w:t>The SessionFactory is a heavyweight object; it is usually created during application start up and kept for later use. You would need one SessionFactory object per database using a separate configuration file. So, if you are using multiple databases, then you would have to create multiple SessionFactory objects.</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Session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Transaction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A Transaction represents a unit of work with the database and most of the RDBMS supports transaction functionality. Transactions in Hibernate are handled by an underlying transaction manager and transaction (from JDBC or JTA).</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This is an optional object and Hibernate applications may choose not to use this interface, instead managing transactions in their own application code.</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Query Object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Query objects use SQL or Hibernate Query Language (HQL) string to retrieve data from the database and create objects. A Query instance is used to bind query parameters, limit the number of results returned by the query, and finally to execute the query.</w:t>
      </w:r>
    </w:p>
    <w:p w:rsidR="003C0CF6" w:rsidRDefault="003C0CF6"/>
    <w:p w:rsidR="003C0CF6" w:rsidRDefault="003C0CF6"/>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Downloading Hibernate</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It is assumed that you already have the latest version of Java installed on your system. Following are the simple steps to download and install Hibernate on your system −</w:t>
      </w:r>
    </w:p>
    <w:p w:rsidR="003C0CF6" w:rsidRPr="003C0CF6" w:rsidRDefault="003C0CF6" w:rsidP="003C0CF6">
      <w:pPr>
        <w:numPr>
          <w:ilvl w:val="0"/>
          <w:numId w:val="6"/>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Make a choice whether you want to install Hibernate on Windows, or Unix and then proceed to the next step to download .zip file for windows and .tz file for Unix.</w:t>
      </w:r>
    </w:p>
    <w:p w:rsidR="003C0CF6" w:rsidRPr="003C0CF6" w:rsidRDefault="003C0CF6" w:rsidP="003C0CF6">
      <w:pPr>
        <w:numPr>
          <w:ilvl w:val="0"/>
          <w:numId w:val="6"/>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Download the latest version of Hibernate from </w:t>
      </w:r>
      <w:hyperlink r:id="rId8" w:tgtFrame="_blank" w:history="1">
        <w:r w:rsidRPr="003C0CF6">
          <w:rPr>
            <w:rFonts w:ascii="Arial" w:eastAsia="Times New Roman" w:hAnsi="Arial" w:cs="Arial"/>
            <w:color w:val="313131"/>
            <w:sz w:val="13"/>
            <w:lang w:eastAsia="en-IN"/>
          </w:rPr>
          <w:t>http://www.hibernate.org/downloads</w:t>
        </w:r>
      </w:hyperlink>
      <w:r w:rsidRPr="003C0CF6">
        <w:rPr>
          <w:rFonts w:ascii="Arial" w:eastAsia="Times New Roman" w:hAnsi="Arial" w:cs="Arial"/>
          <w:color w:val="000000"/>
          <w:sz w:val="13"/>
          <w:szCs w:val="13"/>
          <w:lang w:eastAsia="en-IN"/>
        </w:rPr>
        <w:t>.</w:t>
      </w:r>
    </w:p>
    <w:p w:rsidR="003C0CF6" w:rsidRPr="003C0CF6" w:rsidRDefault="003C0CF6" w:rsidP="003C0CF6">
      <w:pPr>
        <w:numPr>
          <w:ilvl w:val="0"/>
          <w:numId w:val="6"/>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At the time of writing this tutorial, I downloaded </w:t>
      </w:r>
      <w:r w:rsidRPr="003C0CF6">
        <w:rPr>
          <w:rFonts w:ascii="Arial" w:eastAsia="Times New Roman" w:hAnsi="Arial" w:cs="Arial"/>
          <w:b/>
          <w:bCs/>
          <w:color w:val="000000"/>
          <w:sz w:val="13"/>
          <w:szCs w:val="13"/>
          <w:lang w:eastAsia="en-IN"/>
        </w:rPr>
        <w:t>hibernate-distribution3.6.4.Final</w:t>
      </w:r>
      <w:r w:rsidRPr="003C0CF6">
        <w:rPr>
          <w:rFonts w:ascii="Arial" w:eastAsia="Times New Roman" w:hAnsi="Arial" w:cs="Arial"/>
          <w:color w:val="000000"/>
          <w:sz w:val="13"/>
          <w:szCs w:val="13"/>
          <w:lang w:eastAsia="en-IN"/>
        </w:rPr>
        <w:t> and when you unzip the downloaded file, it will give you directory structure as shown in the following image</w:t>
      </w:r>
    </w:p>
    <w:p w:rsidR="003C0CF6" w:rsidRPr="003C0CF6" w:rsidRDefault="003C0CF6" w:rsidP="003C0C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334000" cy="1859280"/>
            <wp:effectExtent l="19050" t="0" r="0" b="0"/>
            <wp:docPr id="7" name="Picture 7"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Directories"/>
                    <pic:cNvPicPr>
                      <a:picLocks noChangeAspect="1" noChangeArrowheads="1"/>
                    </pic:cNvPicPr>
                  </pic:nvPicPr>
                  <pic:blipFill>
                    <a:blip r:embed="rId9"/>
                    <a:srcRect/>
                    <a:stretch>
                      <a:fillRect/>
                    </a:stretch>
                  </pic:blipFill>
                  <pic:spPr bwMode="auto">
                    <a:xfrm>
                      <a:off x="0" y="0"/>
                      <a:ext cx="5334000" cy="1859280"/>
                    </a:xfrm>
                    <a:prstGeom prst="rect">
                      <a:avLst/>
                    </a:prstGeom>
                    <a:noFill/>
                    <a:ln w="9525">
                      <a:noFill/>
                      <a:miter lim="800000"/>
                      <a:headEnd/>
                      <a:tailEnd/>
                    </a:ln>
                  </pic:spPr>
                </pic:pic>
              </a:graphicData>
            </a:graphic>
          </wp:inline>
        </w:drawing>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Installing Hibernate</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Once you downloaded and unzipped the latest version of the Hibernate Installation file, you need to perform following two simple steps. Make sure you are setting your CLASSPATH variable properly otherwise you will face problem while compiling your application.</w:t>
      </w:r>
    </w:p>
    <w:p w:rsidR="003C0CF6" w:rsidRPr="003C0CF6" w:rsidRDefault="003C0CF6" w:rsidP="003C0CF6">
      <w:pPr>
        <w:numPr>
          <w:ilvl w:val="0"/>
          <w:numId w:val="7"/>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Now, copy all the library files from </w:t>
      </w:r>
      <w:r w:rsidRPr="003C0CF6">
        <w:rPr>
          <w:rFonts w:ascii="Arial" w:eastAsia="Times New Roman" w:hAnsi="Arial" w:cs="Arial"/>
          <w:b/>
          <w:bCs/>
          <w:color w:val="000000"/>
          <w:sz w:val="13"/>
          <w:szCs w:val="13"/>
          <w:lang w:eastAsia="en-IN"/>
        </w:rPr>
        <w:t>/lib</w:t>
      </w:r>
      <w:r w:rsidRPr="003C0CF6">
        <w:rPr>
          <w:rFonts w:ascii="Arial" w:eastAsia="Times New Roman" w:hAnsi="Arial" w:cs="Arial"/>
          <w:color w:val="000000"/>
          <w:sz w:val="13"/>
          <w:szCs w:val="13"/>
          <w:lang w:eastAsia="en-IN"/>
        </w:rPr>
        <w:t> into your CLASSPATH, and change your classpath variable to include all the JARs −</w:t>
      </w:r>
    </w:p>
    <w:p w:rsidR="003C0CF6" w:rsidRPr="003C0CF6" w:rsidRDefault="003C0CF6" w:rsidP="003C0CF6">
      <w:pPr>
        <w:numPr>
          <w:ilvl w:val="0"/>
          <w:numId w:val="7"/>
        </w:numPr>
        <w:spacing w:before="120" w:after="144" w:line="240" w:lineRule="auto"/>
        <w:ind w:left="76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Finally, copy </w:t>
      </w:r>
      <w:r w:rsidRPr="003C0CF6">
        <w:rPr>
          <w:rFonts w:ascii="Arial" w:eastAsia="Times New Roman" w:hAnsi="Arial" w:cs="Arial"/>
          <w:b/>
          <w:bCs/>
          <w:color w:val="000000"/>
          <w:sz w:val="13"/>
          <w:szCs w:val="13"/>
          <w:lang w:eastAsia="en-IN"/>
        </w:rPr>
        <w:t>hibernate3.jar</w:t>
      </w:r>
      <w:r w:rsidRPr="003C0CF6">
        <w:rPr>
          <w:rFonts w:ascii="Arial" w:eastAsia="Times New Roman" w:hAnsi="Arial" w:cs="Arial"/>
          <w:color w:val="000000"/>
          <w:sz w:val="13"/>
          <w:szCs w:val="13"/>
          <w:lang w:eastAsia="en-IN"/>
        </w:rPr>
        <w:t> file into your CLASSPATH. This file lies in the root directory of the installation and is the primary JAR that Hibernate needs to do its work.</w:t>
      </w:r>
    </w:p>
    <w:p w:rsidR="003C0CF6" w:rsidRDefault="003C0CF6"/>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r w:rsidRPr="003C0CF6">
        <w:rPr>
          <w:rFonts w:ascii="Arial" w:eastAsia="Times New Roman" w:hAnsi="Arial" w:cs="Arial"/>
          <w:b/>
          <w:bCs/>
          <w:color w:val="000000"/>
          <w:sz w:val="24"/>
          <w:szCs w:val="24"/>
          <w:lang w:eastAsia="en-IN"/>
        </w:rPr>
        <w:t>hibernate.properties</w:t>
      </w:r>
      <w:r w:rsidRPr="003C0CF6">
        <w:rPr>
          <w:rFonts w:ascii="Arial" w:eastAsia="Times New Roman" w:hAnsi="Arial" w:cs="Arial"/>
          <w:color w:val="000000"/>
          <w:sz w:val="24"/>
          <w:szCs w:val="24"/>
          <w:lang w:eastAsia="en-IN"/>
        </w:rPr>
        <w:t>, or as an XML file named </w:t>
      </w:r>
      <w:r w:rsidRPr="003C0CF6">
        <w:rPr>
          <w:rFonts w:ascii="Arial" w:eastAsia="Times New Roman" w:hAnsi="Arial" w:cs="Arial"/>
          <w:b/>
          <w:bCs/>
          <w:color w:val="000000"/>
          <w:sz w:val="24"/>
          <w:szCs w:val="24"/>
          <w:lang w:eastAsia="en-IN"/>
        </w:rPr>
        <w:t>hibernate.cfg.xml</w:t>
      </w:r>
      <w:r w:rsidRPr="003C0CF6">
        <w:rPr>
          <w:rFonts w:ascii="Arial" w:eastAsia="Times New Roman" w:hAnsi="Arial" w:cs="Arial"/>
          <w:color w:val="000000"/>
          <w:sz w:val="24"/>
          <w:szCs w:val="24"/>
          <w:lang w:eastAsia="en-IN"/>
        </w:rPr>
        <w:t>.</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I will consider XML formatted file </w:t>
      </w:r>
      <w:r w:rsidRPr="003C0CF6">
        <w:rPr>
          <w:rFonts w:ascii="Arial" w:eastAsia="Times New Roman" w:hAnsi="Arial" w:cs="Arial"/>
          <w:b/>
          <w:bCs/>
          <w:color w:val="000000"/>
          <w:sz w:val="24"/>
          <w:szCs w:val="24"/>
          <w:lang w:eastAsia="en-IN"/>
        </w:rPr>
        <w:t>hibernate.cfg.xml</w:t>
      </w:r>
      <w:r w:rsidRPr="003C0CF6">
        <w:rPr>
          <w:rFonts w:ascii="Arial" w:eastAsia="Times New Roman" w:hAnsi="Arial" w:cs="Arial"/>
          <w:color w:val="000000"/>
          <w:sz w:val="24"/>
          <w:szCs w:val="24"/>
          <w:lang w:eastAsia="en-IN"/>
        </w:rPr>
        <w:t> to specify required Hibernate properties in my examples. Most of the properties take their default values and it is not required to specify them in the property file unless it is really required. This file is kept in the root directory of your application's classpath.</w:t>
      </w:r>
    </w:p>
    <w:p w:rsidR="003C0CF6" w:rsidRPr="003C0CF6" w:rsidRDefault="003C0CF6" w:rsidP="003C0CF6">
      <w:pPr>
        <w:spacing w:before="100" w:beforeAutospacing="1" w:after="100" w:afterAutospacing="1" w:line="240" w:lineRule="auto"/>
        <w:outlineLvl w:val="1"/>
        <w:rPr>
          <w:rFonts w:ascii="Arial" w:eastAsia="Times New Roman" w:hAnsi="Arial" w:cs="Arial"/>
          <w:lang w:eastAsia="en-IN"/>
        </w:rPr>
      </w:pPr>
      <w:r w:rsidRPr="003C0CF6">
        <w:rPr>
          <w:rFonts w:ascii="Arial" w:eastAsia="Times New Roman" w:hAnsi="Arial" w:cs="Arial"/>
          <w:lang w:eastAsia="en-IN"/>
        </w:rPr>
        <w:t>Hibernate Properties</w:t>
      </w:r>
    </w:p>
    <w:p w:rsidR="003C0CF6" w:rsidRPr="003C0CF6" w:rsidRDefault="003C0CF6" w:rsidP="003C0CF6">
      <w:pPr>
        <w:spacing w:before="120" w:after="144" w:line="240" w:lineRule="auto"/>
        <w:ind w:left="48" w:right="48"/>
        <w:jc w:val="both"/>
        <w:rPr>
          <w:rFonts w:ascii="Arial" w:eastAsia="Times New Roman" w:hAnsi="Arial" w:cs="Arial"/>
          <w:color w:val="000000"/>
          <w:sz w:val="24"/>
          <w:szCs w:val="24"/>
          <w:lang w:eastAsia="en-IN"/>
        </w:rPr>
      </w:pPr>
      <w:r w:rsidRPr="003C0CF6">
        <w:rPr>
          <w:rFonts w:ascii="Arial" w:eastAsia="Times New Roman" w:hAnsi="Arial" w:cs="Arial"/>
          <w:color w:val="000000"/>
          <w:sz w:val="24"/>
          <w:szCs w:val="24"/>
          <w:lang w:eastAsia="en-IN"/>
        </w:rPr>
        <w:t>Following is the list of important properties, you will be required to configure for a databases in a standalone situation −</w:t>
      </w:r>
    </w:p>
    <w:tbl>
      <w:tblPr>
        <w:tblW w:w="57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37"/>
        <w:gridCol w:w="5249"/>
      </w:tblGrid>
      <w:tr w:rsidR="003C0CF6" w:rsidRPr="003C0CF6" w:rsidTr="003C0CF6">
        <w:tc>
          <w:tcPr>
            <w:tcW w:w="414" w:type="dxa"/>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7" w:type="dxa"/>
              <w:left w:w="77" w:type="dxa"/>
              <w:bottom w:w="77" w:type="dxa"/>
              <w:right w:w="77" w:type="dxa"/>
            </w:tcMar>
            <w:hideMark/>
          </w:tcPr>
          <w:p w:rsidR="003C0CF6" w:rsidRPr="003C0CF6" w:rsidRDefault="003C0CF6" w:rsidP="003C0CF6">
            <w:pPr>
              <w:spacing w:after="192" w:line="240" w:lineRule="auto"/>
              <w:jc w:val="center"/>
              <w:rPr>
                <w:rFonts w:ascii="Arial" w:eastAsia="Times New Roman" w:hAnsi="Arial" w:cs="Arial"/>
                <w:b/>
                <w:bCs/>
                <w:sz w:val="13"/>
                <w:szCs w:val="13"/>
                <w:lang w:eastAsia="en-IN"/>
              </w:rPr>
            </w:pPr>
            <w:r w:rsidRPr="003C0CF6">
              <w:rPr>
                <w:rFonts w:ascii="Arial" w:eastAsia="Times New Roman" w:hAnsi="Arial" w:cs="Arial"/>
                <w:b/>
                <w:bCs/>
                <w:sz w:val="13"/>
                <w:szCs w:val="13"/>
                <w:lang w:eastAsia="en-IN"/>
              </w:rPr>
              <w:t>Properties &amp; Description</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192"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hibernate.dialect</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This property makes Hibernate generate the appropriate SQL for the chosen database.</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hibernate.connection.driver_class</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The JDBC driver class.</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hibernate.connection.url</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The JDBC URL to the database instance.</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hibernate.connection.username</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The database username.</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hibernate.connection.password</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The database password.</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hibernate.connection.pool_size</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Limits the number of connections waiting in the Hibernate database connection pool.</w:t>
            </w:r>
          </w:p>
        </w:tc>
      </w:tr>
      <w:tr w:rsidR="003C0CF6" w:rsidRPr="003C0CF6" w:rsidTr="003C0CF6">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after="0" w:line="240" w:lineRule="auto"/>
              <w:rPr>
                <w:rFonts w:ascii="Arial" w:eastAsia="Times New Roman" w:hAnsi="Arial" w:cs="Arial"/>
                <w:sz w:val="13"/>
                <w:szCs w:val="13"/>
                <w:lang w:eastAsia="en-IN"/>
              </w:rPr>
            </w:pPr>
            <w:r w:rsidRPr="003C0CF6">
              <w:rPr>
                <w:rFonts w:ascii="Arial" w:eastAsia="Times New Roman" w:hAnsi="Arial" w:cs="Arial"/>
                <w:sz w:val="13"/>
                <w:szCs w:val="13"/>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7" w:type="dxa"/>
              <w:left w:w="77" w:type="dxa"/>
              <w:bottom w:w="77" w:type="dxa"/>
              <w:right w:w="77" w:type="dxa"/>
            </w:tcMar>
            <w:hideMark/>
          </w:tcPr>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b/>
                <w:bCs/>
                <w:color w:val="000000"/>
                <w:sz w:val="13"/>
                <w:szCs w:val="13"/>
                <w:lang w:eastAsia="en-IN"/>
              </w:rPr>
              <w:t>hibernate.connection.autocommit</w:t>
            </w:r>
          </w:p>
          <w:p w:rsidR="003C0CF6" w:rsidRPr="003C0CF6" w:rsidRDefault="003C0CF6" w:rsidP="003C0CF6">
            <w:pPr>
              <w:spacing w:before="120" w:after="144" w:line="240" w:lineRule="auto"/>
              <w:ind w:left="48" w:right="48"/>
              <w:jc w:val="both"/>
              <w:rPr>
                <w:rFonts w:ascii="Arial" w:eastAsia="Times New Roman" w:hAnsi="Arial" w:cs="Arial"/>
                <w:color w:val="000000"/>
                <w:sz w:val="13"/>
                <w:szCs w:val="13"/>
                <w:lang w:eastAsia="en-IN"/>
              </w:rPr>
            </w:pPr>
            <w:r w:rsidRPr="003C0CF6">
              <w:rPr>
                <w:rFonts w:ascii="Arial" w:eastAsia="Times New Roman" w:hAnsi="Arial" w:cs="Arial"/>
                <w:color w:val="000000"/>
                <w:sz w:val="13"/>
                <w:szCs w:val="13"/>
                <w:lang w:eastAsia="en-IN"/>
              </w:rPr>
              <w:t>Allows autocommit mode to be used for the JDBC connection.</w:t>
            </w:r>
          </w:p>
        </w:tc>
      </w:tr>
    </w:tbl>
    <w:p w:rsidR="003C0CF6" w:rsidRDefault="003C0CF6"/>
    <w:p w:rsidR="003C0CF6" w:rsidRDefault="003C0CF6" w:rsidP="003C0CF6">
      <w:pPr>
        <w:pStyle w:val="Heading1"/>
        <w:spacing w:before="0" w:line="230" w:lineRule="atLeast"/>
        <w:jc w:val="center"/>
        <w:rPr>
          <w:rFonts w:ascii="Arial" w:hAnsi="Arial" w:cs="Arial"/>
          <w:b w:val="0"/>
          <w:bCs w:val="0"/>
          <w:color w:val="797979"/>
          <w:sz w:val="27"/>
          <w:szCs w:val="27"/>
        </w:rPr>
      </w:pPr>
      <w:r>
        <w:rPr>
          <w:rFonts w:ascii="Arial" w:hAnsi="Arial" w:cs="Arial"/>
          <w:b w:val="0"/>
          <w:bCs w:val="0"/>
          <w:color w:val="797979"/>
          <w:sz w:val="27"/>
          <w:szCs w:val="27"/>
        </w:rPr>
        <w:t>Hibernate - Sessions</w:t>
      </w:r>
    </w:p>
    <w:p w:rsidR="003C0CF6" w:rsidRDefault="00607A66" w:rsidP="003C0CF6">
      <w:pPr>
        <w:spacing w:before="48" w:after="96"/>
        <w:rPr>
          <w:rFonts w:ascii="Times New Roman" w:hAnsi="Times New Roman" w:cs="Times New Roman"/>
          <w:sz w:val="24"/>
          <w:szCs w:val="24"/>
        </w:rPr>
      </w:pPr>
      <w:r>
        <w:pict>
          <v:rect id="_x0000_i1025" style="width:0;height:.5pt" o:hralign="center" o:hrstd="t" o:hr="t" fillcolor="#a0a0a0" stroked="f"/>
        </w:pict>
      </w:r>
    </w:p>
    <w:p w:rsidR="003C0CF6" w:rsidRDefault="003C0CF6" w:rsidP="003C0CF6">
      <w:pPr>
        <w:spacing w:before="48" w:after="96"/>
        <w:jc w:val="center"/>
        <w:rPr>
          <w:rFonts w:ascii="Arial" w:hAnsi="Arial" w:cs="Arial"/>
          <w:sz w:val="13"/>
          <w:szCs w:val="13"/>
        </w:rPr>
      </w:pPr>
      <w:r>
        <w:rPr>
          <w:rFonts w:ascii="Arial" w:hAnsi="Arial" w:cs="Arial"/>
          <w:sz w:val="13"/>
          <w:szCs w:val="13"/>
        </w:rPr>
        <w:t>Advertisements</w:t>
      </w:r>
    </w:p>
    <w:p w:rsidR="003C0CF6" w:rsidRDefault="003C0CF6" w:rsidP="003C0CF6">
      <w:pPr>
        <w:spacing w:before="48" w:after="96"/>
        <w:rPr>
          <w:rFonts w:ascii="Times New Roman" w:hAnsi="Times New Roman" w:cs="Times New Roman"/>
          <w:sz w:val="24"/>
          <w:szCs w:val="24"/>
        </w:rPr>
      </w:pPr>
    </w:p>
    <w:p w:rsidR="003C0CF6" w:rsidRDefault="00607A66" w:rsidP="003C0CF6">
      <w:pPr>
        <w:spacing w:before="48" w:after="96"/>
        <w:rPr>
          <w:rFonts w:ascii="Arial" w:hAnsi="Arial" w:cs="Arial"/>
          <w:color w:val="000000"/>
          <w:sz w:val="13"/>
          <w:szCs w:val="13"/>
        </w:rPr>
      </w:pPr>
      <w:hyperlink r:id="rId10" w:history="1">
        <w:r w:rsidR="003C0CF6">
          <w:rPr>
            <w:rStyle w:val="Hyperlink"/>
            <w:rFonts w:ascii="Arial" w:hAnsi="Arial" w:cs="Arial"/>
            <w:color w:val="000000"/>
            <w:sz w:val="13"/>
            <w:szCs w:val="13"/>
          </w:rPr>
          <w:t> Previous Page</w:t>
        </w:r>
      </w:hyperlink>
    </w:p>
    <w:p w:rsidR="003C0CF6" w:rsidRDefault="00607A66" w:rsidP="003C0CF6">
      <w:pPr>
        <w:spacing w:before="48" w:after="96"/>
        <w:rPr>
          <w:rFonts w:ascii="Arial" w:hAnsi="Arial" w:cs="Arial"/>
          <w:color w:val="000000"/>
          <w:sz w:val="13"/>
          <w:szCs w:val="13"/>
        </w:rPr>
      </w:pPr>
      <w:hyperlink r:id="rId11" w:history="1">
        <w:r w:rsidR="003C0CF6">
          <w:rPr>
            <w:rStyle w:val="Hyperlink"/>
            <w:rFonts w:ascii="Arial" w:hAnsi="Arial" w:cs="Arial"/>
            <w:color w:val="000000"/>
            <w:sz w:val="13"/>
            <w:szCs w:val="13"/>
          </w:rPr>
          <w:t>Next Page  </w:t>
        </w:r>
      </w:hyperlink>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may exist in one of the following three states at a given point in time −</w:t>
      </w:r>
    </w:p>
    <w:p w:rsidR="003C0CF6" w:rsidRDefault="003C0CF6" w:rsidP="003C0CF6">
      <w:pPr>
        <w:pStyle w:val="NormalWeb"/>
        <w:numPr>
          <w:ilvl w:val="0"/>
          <w:numId w:val="8"/>
        </w:numPr>
        <w:spacing w:before="120" w:beforeAutospacing="0" w:after="144" w:afterAutospacing="0"/>
        <w:ind w:left="768" w:right="48"/>
        <w:jc w:val="both"/>
        <w:rPr>
          <w:rFonts w:ascii="Arial" w:hAnsi="Arial" w:cs="Arial"/>
          <w:color w:val="000000"/>
          <w:sz w:val="13"/>
          <w:szCs w:val="13"/>
        </w:rPr>
      </w:pPr>
      <w:r>
        <w:rPr>
          <w:rFonts w:ascii="Arial" w:hAnsi="Arial" w:cs="Arial"/>
          <w:b/>
          <w:bCs/>
          <w:color w:val="000000"/>
          <w:sz w:val="13"/>
          <w:szCs w:val="13"/>
        </w:rPr>
        <w:t>transient</w:t>
      </w:r>
      <w:r>
        <w:rPr>
          <w:rFonts w:ascii="Arial" w:hAnsi="Arial" w:cs="Arial"/>
          <w:color w:val="000000"/>
          <w:sz w:val="13"/>
          <w:szCs w:val="13"/>
        </w:rPr>
        <w:t> − A new instance of a persistent class, which is not associated with a Session and has no representation in the database and no identifier value is considered transient by Hibernate.</w:t>
      </w:r>
    </w:p>
    <w:p w:rsidR="003C0CF6" w:rsidRDefault="003C0CF6" w:rsidP="003C0CF6">
      <w:pPr>
        <w:pStyle w:val="NormalWeb"/>
        <w:numPr>
          <w:ilvl w:val="0"/>
          <w:numId w:val="8"/>
        </w:numPr>
        <w:spacing w:before="120" w:beforeAutospacing="0" w:after="144" w:afterAutospacing="0"/>
        <w:ind w:left="768" w:right="48"/>
        <w:jc w:val="both"/>
        <w:rPr>
          <w:rFonts w:ascii="Arial" w:hAnsi="Arial" w:cs="Arial"/>
          <w:color w:val="000000"/>
          <w:sz w:val="13"/>
          <w:szCs w:val="13"/>
        </w:rPr>
      </w:pPr>
      <w:r>
        <w:rPr>
          <w:rFonts w:ascii="Arial" w:hAnsi="Arial" w:cs="Arial"/>
          <w:b/>
          <w:bCs/>
          <w:color w:val="000000"/>
          <w:sz w:val="13"/>
          <w:szCs w:val="13"/>
        </w:rPr>
        <w:t>persistent</w:t>
      </w:r>
      <w:r>
        <w:rPr>
          <w:rFonts w:ascii="Arial" w:hAnsi="Arial" w:cs="Arial"/>
          <w:color w:val="000000"/>
          <w:sz w:val="13"/>
          <w:szCs w:val="13"/>
        </w:rPr>
        <w:t> − You can make a transient instance persistent by associating it with a Session. A persistent instance has a representation in the database, an identifier value and is associated with a Session.</w:t>
      </w:r>
    </w:p>
    <w:p w:rsidR="003C0CF6" w:rsidRDefault="003C0CF6" w:rsidP="003C0CF6">
      <w:pPr>
        <w:pStyle w:val="NormalWeb"/>
        <w:numPr>
          <w:ilvl w:val="0"/>
          <w:numId w:val="8"/>
        </w:numPr>
        <w:spacing w:before="120" w:beforeAutospacing="0" w:after="144" w:afterAutospacing="0"/>
        <w:ind w:left="768" w:right="48"/>
        <w:jc w:val="both"/>
        <w:rPr>
          <w:rFonts w:ascii="Arial" w:hAnsi="Arial" w:cs="Arial"/>
          <w:color w:val="000000"/>
          <w:sz w:val="13"/>
          <w:szCs w:val="13"/>
        </w:rPr>
      </w:pPr>
      <w:r>
        <w:rPr>
          <w:rFonts w:ascii="Arial" w:hAnsi="Arial" w:cs="Arial"/>
          <w:b/>
          <w:bCs/>
          <w:color w:val="000000"/>
          <w:sz w:val="13"/>
          <w:szCs w:val="13"/>
        </w:rPr>
        <w:t>detached</w:t>
      </w:r>
      <w:r>
        <w:rPr>
          <w:rFonts w:ascii="Arial" w:hAnsi="Arial" w:cs="Arial"/>
          <w:color w:val="000000"/>
          <w:sz w:val="13"/>
          <w:szCs w:val="13"/>
        </w:rPr>
        <w:t> − Once we close the Hibernate Session, the persistent instance will become a detached instance.</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Session instance is serializable if its persistent classes are serializable. A typical transaction should use the following idiom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Session</w:t>
      </w:r>
      <w:r>
        <w:rPr>
          <w:rStyle w:val="pln"/>
          <w:color w:val="000000"/>
          <w:sz w:val="23"/>
          <w:szCs w:val="23"/>
        </w:rPr>
        <w:t xml:space="preserve"> session </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openSession</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Transaction</w:t>
      </w:r>
      <w:r>
        <w:rPr>
          <w:rStyle w:val="pln"/>
          <w:color w:val="000000"/>
          <w:sz w:val="23"/>
          <w:szCs w:val="23"/>
        </w:rPr>
        <w:t xml:space="preserve"> tx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try</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tx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beginTransaction</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do some work</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tx</w:t>
      </w:r>
      <w:r>
        <w:rPr>
          <w:rStyle w:val="pun"/>
          <w:color w:val="666600"/>
          <w:sz w:val="23"/>
          <w:szCs w:val="23"/>
        </w:rPr>
        <w:t>.</w:t>
      </w:r>
      <w:r>
        <w:rPr>
          <w:rStyle w:val="pln"/>
          <w:color w:val="000000"/>
          <w:sz w:val="23"/>
          <w:szCs w:val="23"/>
        </w:rPr>
        <w:t>commit</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lastRenderedPageBreak/>
        <w:t>catch</w:t>
      </w:r>
      <w:r>
        <w:rPr>
          <w:rStyle w:val="pln"/>
          <w:color w:val="000000"/>
          <w:sz w:val="23"/>
          <w:szCs w:val="23"/>
        </w:rPr>
        <w:t xml:space="preserve"> </w:t>
      </w:r>
      <w:r>
        <w:rPr>
          <w:rStyle w:val="pun"/>
          <w:color w:val="666600"/>
          <w:sz w:val="23"/>
          <w:szCs w:val="23"/>
        </w:rPr>
        <w:t>(</w:t>
      </w:r>
      <w:r>
        <w:rPr>
          <w:rStyle w:val="typ"/>
          <w:color w:val="660066"/>
          <w:sz w:val="23"/>
          <w:szCs w:val="23"/>
        </w:rPr>
        <w:t>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tx</w:t>
      </w:r>
      <w:r>
        <w:rPr>
          <w:rStyle w:val="pun"/>
          <w:color w:val="666600"/>
          <w:sz w:val="23"/>
          <w:szCs w:val="23"/>
        </w:rPr>
        <w:t>!=</w:t>
      </w:r>
      <w:r>
        <w:rPr>
          <w:rStyle w:val="kwd"/>
          <w:color w:val="000088"/>
          <w:sz w:val="23"/>
          <w:szCs w:val="23"/>
        </w:rPr>
        <w:t>null</w:t>
      </w:r>
      <w:r>
        <w:rPr>
          <w:rStyle w:val="pun"/>
          <w:color w:val="666600"/>
          <w:sz w:val="23"/>
          <w:szCs w:val="23"/>
        </w:rPr>
        <w:t>)</w:t>
      </w:r>
      <w:r>
        <w:rPr>
          <w:rStyle w:val="pln"/>
          <w:color w:val="000000"/>
          <w:sz w:val="23"/>
          <w:szCs w:val="23"/>
        </w:rPr>
        <w:t xml:space="preserve"> tx</w:t>
      </w:r>
      <w:r>
        <w:rPr>
          <w:rStyle w:val="pun"/>
          <w:color w:val="666600"/>
          <w:sz w:val="23"/>
          <w:szCs w:val="23"/>
        </w:rPr>
        <w:t>.</w:t>
      </w:r>
      <w:r>
        <w:rPr>
          <w:rStyle w:val="pln"/>
          <w:color w:val="000000"/>
          <w:sz w:val="23"/>
          <w:szCs w:val="23"/>
        </w:rPr>
        <w:t>rollback</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w:t>
      </w:r>
      <w:r>
        <w:rPr>
          <w:rStyle w:val="pun"/>
          <w:color w:val="666600"/>
          <w:sz w:val="23"/>
          <w:szCs w:val="23"/>
        </w:rPr>
        <w:t>.</w:t>
      </w:r>
      <w:r>
        <w:rPr>
          <w:rStyle w:val="pln"/>
          <w:color w:val="000000"/>
          <w:sz w:val="23"/>
          <w:szCs w:val="23"/>
        </w:rPr>
        <w:t>printStackTrace</w:t>
      </w:r>
      <w:r>
        <w:rPr>
          <w:rStyle w:val="pun"/>
          <w:color w:val="666600"/>
          <w:sz w:val="23"/>
          <w:szCs w:val="23"/>
        </w:rPr>
        <w:t>();</w:t>
      </w: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session</w:t>
      </w:r>
      <w:r>
        <w:rPr>
          <w:rStyle w:val="pun"/>
          <w:color w:val="666600"/>
          <w:sz w:val="23"/>
          <w:szCs w:val="23"/>
        </w:rPr>
        <w:t>.</w:t>
      </w:r>
      <w:r>
        <w:rPr>
          <w:rStyle w:val="pln"/>
          <w:color w:val="000000"/>
          <w:sz w:val="23"/>
          <w:szCs w:val="23"/>
        </w:rPr>
        <w:t>close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3C0CF6" w:rsidRDefault="003C0CF6"/>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entire concept of Hibernate is to take the values from Java class attributes and persist them to a database table. A mapping document helps Hibernate in determining how to pull the values from the classes and map them with table and associated fields.</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classes whose objects or instances will be stored in database tables are called persistent classes in Hibernate. Hibernate works best if these classes follow some simple rules, also known as the </w:t>
      </w:r>
      <w:r>
        <w:rPr>
          <w:rFonts w:ascii="Arial" w:hAnsi="Arial" w:cs="Arial"/>
          <w:b/>
          <w:bCs/>
          <w:color w:val="000000"/>
        </w:rPr>
        <w:t>Plain Old Java Object</w:t>
      </w:r>
      <w:r>
        <w:rPr>
          <w:rFonts w:ascii="Arial" w:hAnsi="Arial" w:cs="Arial"/>
          <w:color w:val="000000"/>
        </w:rPr>
        <w:t> (POJO) programming model.</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main rules of persistent classes, however, none of these rules are hard requirements −</w:t>
      </w:r>
    </w:p>
    <w:p w:rsidR="003C0CF6" w:rsidRDefault="003C0CF6" w:rsidP="003C0CF6">
      <w:pPr>
        <w:pStyle w:val="NormalWeb"/>
        <w:numPr>
          <w:ilvl w:val="0"/>
          <w:numId w:val="9"/>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All Java classes that will be persisted need a default constructor.</w:t>
      </w:r>
    </w:p>
    <w:p w:rsidR="003C0CF6" w:rsidRDefault="003C0CF6" w:rsidP="003C0CF6">
      <w:pPr>
        <w:pStyle w:val="NormalWeb"/>
        <w:numPr>
          <w:ilvl w:val="0"/>
          <w:numId w:val="9"/>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All classes should contain an ID in order to allow easy identification of your objects within Hibernate and the database. This property maps to the primary key column of a database table.</w:t>
      </w:r>
    </w:p>
    <w:p w:rsidR="003C0CF6" w:rsidRDefault="003C0CF6" w:rsidP="003C0CF6">
      <w:pPr>
        <w:pStyle w:val="NormalWeb"/>
        <w:numPr>
          <w:ilvl w:val="0"/>
          <w:numId w:val="9"/>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All attributes that will be persisted should be declared private and have </w:t>
      </w:r>
      <w:r>
        <w:rPr>
          <w:rFonts w:ascii="Arial" w:hAnsi="Arial" w:cs="Arial"/>
          <w:b/>
          <w:bCs/>
          <w:color w:val="000000"/>
          <w:sz w:val="13"/>
          <w:szCs w:val="13"/>
        </w:rPr>
        <w:t>getXXX</w:t>
      </w:r>
      <w:r>
        <w:rPr>
          <w:rFonts w:ascii="Arial" w:hAnsi="Arial" w:cs="Arial"/>
          <w:color w:val="000000"/>
          <w:sz w:val="13"/>
          <w:szCs w:val="13"/>
        </w:rPr>
        <w:t> and </w:t>
      </w:r>
      <w:r>
        <w:rPr>
          <w:rFonts w:ascii="Arial" w:hAnsi="Arial" w:cs="Arial"/>
          <w:b/>
          <w:bCs/>
          <w:color w:val="000000"/>
          <w:sz w:val="13"/>
          <w:szCs w:val="13"/>
        </w:rPr>
        <w:t>setXXX</w:t>
      </w:r>
      <w:r>
        <w:rPr>
          <w:rFonts w:ascii="Arial" w:hAnsi="Arial" w:cs="Arial"/>
          <w:color w:val="000000"/>
          <w:sz w:val="13"/>
          <w:szCs w:val="13"/>
        </w:rPr>
        <w:t> methods defined in the JavaBean style.</w:t>
      </w:r>
    </w:p>
    <w:p w:rsidR="003C0CF6" w:rsidRDefault="003C0CF6" w:rsidP="003C0CF6">
      <w:pPr>
        <w:pStyle w:val="NormalWeb"/>
        <w:numPr>
          <w:ilvl w:val="0"/>
          <w:numId w:val="9"/>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 central feature of Hibernate, proxies, depends upon the persistent class being either non-final, or the implementation of an interface that declares all public methods.</w:t>
      </w:r>
    </w:p>
    <w:p w:rsidR="003C0CF6" w:rsidRDefault="003C0CF6" w:rsidP="003C0CF6">
      <w:pPr>
        <w:pStyle w:val="NormalWeb"/>
        <w:numPr>
          <w:ilvl w:val="0"/>
          <w:numId w:val="9"/>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All classes that do not extend or implement some specialized classes and interfaces required by the EJB framework.</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POJO name is used to emphasize that a given object is an ordinary Java Object, not a special object, and in particular not an Enterprise JavaBean.</w:t>
      </w:r>
    </w:p>
    <w:p w:rsidR="003C0CF6" w:rsidRDefault="003C0CF6" w:rsidP="003C0CF6">
      <w:pPr>
        <w:pStyle w:val="Heading2"/>
        <w:rPr>
          <w:rFonts w:ascii="Arial" w:hAnsi="Arial" w:cs="Arial"/>
          <w:b w:val="0"/>
          <w:bCs w:val="0"/>
          <w:sz w:val="22"/>
          <w:szCs w:val="22"/>
        </w:rPr>
      </w:pPr>
      <w:r>
        <w:rPr>
          <w:rFonts w:ascii="Arial" w:hAnsi="Arial" w:cs="Arial"/>
          <w:b w:val="0"/>
          <w:bCs w:val="0"/>
          <w:sz w:val="22"/>
          <w:szCs w:val="22"/>
        </w:rPr>
        <w:t>Simple POJO Example</w:t>
      </w:r>
    </w:p>
    <w:p w:rsidR="003C0CF6" w:rsidRDefault="003C0CF6" w:rsidP="003C0C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few rules mentioned above, we can define a POJO class as follows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firstName</w:t>
      </w:r>
      <w:r>
        <w:rPr>
          <w:rStyle w:val="pun"/>
          <w:color w:val="666600"/>
          <w:sz w:val="23"/>
          <w:szCs w:val="23"/>
        </w:rPr>
        <w:t>;</w:t>
      </w: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lastName</w:t>
      </w:r>
      <w:r>
        <w:rPr>
          <w:rStyle w:val="pun"/>
          <w:color w:val="666600"/>
          <w:sz w:val="23"/>
          <w:szCs w:val="23"/>
        </w:rPr>
        <w:t>;</w:t>
      </w: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typ"/>
          <w:color w:val="660066"/>
          <w:sz w:val="23"/>
          <w:szCs w:val="23"/>
        </w:rPr>
        <w:t>String</w:t>
      </w:r>
      <w:r>
        <w:rPr>
          <w:rStyle w:val="pln"/>
          <w:color w:val="000000"/>
          <w:sz w:val="23"/>
          <w:szCs w:val="23"/>
        </w:rPr>
        <w:t xml:space="preserve"> fname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lname</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firstName </w:t>
      </w:r>
      <w:r>
        <w:rPr>
          <w:rStyle w:val="pun"/>
          <w:color w:val="666600"/>
          <w:sz w:val="23"/>
          <w:szCs w:val="23"/>
        </w:rPr>
        <w:t>=</w:t>
      </w:r>
      <w:r>
        <w:rPr>
          <w:rStyle w:val="pln"/>
          <w:color w:val="000000"/>
          <w:sz w:val="23"/>
          <w:szCs w:val="23"/>
        </w:rPr>
        <w:t xml:space="preserve"> fname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lastName </w:t>
      </w:r>
      <w:r>
        <w:rPr>
          <w:rStyle w:val="pun"/>
          <w:color w:val="666600"/>
          <w:sz w:val="23"/>
          <w:szCs w:val="23"/>
        </w:rPr>
        <w:t>=</w:t>
      </w:r>
      <w:r>
        <w:rPr>
          <w:rStyle w:val="pln"/>
          <w:color w:val="000000"/>
          <w:sz w:val="23"/>
          <w:szCs w:val="23"/>
        </w:rPr>
        <w:t xml:space="preserve"> lname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salary </w:t>
      </w:r>
      <w:r>
        <w:rPr>
          <w:rStyle w:val="pun"/>
          <w:color w:val="666600"/>
          <w:sz w:val="23"/>
          <w:szCs w:val="23"/>
        </w:rPr>
        <w:t>=</w:t>
      </w:r>
      <w:r>
        <w:rPr>
          <w:rStyle w:val="pln"/>
          <w:color w:val="000000"/>
          <w:sz w:val="23"/>
          <w:szCs w:val="23"/>
        </w:rPr>
        <w:t xml:space="preserve"> salary</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getId</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setId</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getFirstName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firstName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setFirstName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first_name </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firstName </w:t>
      </w:r>
      <w:r>
        <w:rPr>
          <w:rStyle w:val="pun"/>
          <w:color w:val="666600"/>
          <w:sz w:val="23"/>
          <w:szCs w:val="23"/>
        </w:rPr>
        <w:t>=</w:t>
      </w:r>
      <w:r>
        <w:rPr>
          <w:rStyle w:val="pln"/>
          <w:color w:val="000000"/>
          <w:sz w:val="23"/>
          <w:szCs w:val="23"/>
        </w:rPr>
        <w:t xml:space="preserve"> first_name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getLastName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lastName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setLastName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last_name </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lastName </w:t>
      </w:r>
      <w:r>
        <w:rPr>
          <w:rStyle w:val="pun"/>
          <w:color w:val="666600"/>
          <w:sz w:val="23"/>
          <w:szCs w:val="23"/>
        </w:rPr>
        <w:t>=</w:t>
      </w:r>
      <w:r>
        <w:rPr>
          <w:rStyle w:val="pln"/>
          <w:color w:val="000000"/>
          <w:sz w:val="23"/>
          <w:szCs w:val="23"/>
        </w:rPr>
        <w:t xml:space="preserve"> last_name</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getSalary</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setSalary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salary </w:t>
      </w:r>
      <w:r>
        <w:rPr>
          <w:rStyle w:val="pun"/>
          <w:color w:val="666600"/>
          <w:sz w:val="23"/>
          <w:szCs w:val="23"/>
        </w:rPr>
        <w:t>=</w:t>
      </w:r>
      <w:r>
        <w:rPr>
          <w:rStyle w:val="pln"/>
          <w:color w:val="000000"/>
          <w:sz w:val="23"/>
          <w:szCs w:val="23"/>
        </w:rPr>
        <w:t xml:space="preserve"> salary</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C0CF6" w:rsidRDefault="003C0CF6" w:rsidP="003C0CF6">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3C0CF6" w:rsidRDefault="003C0CF6"/>
    <w:p w:rsidR="00797AA2" w:rsidRDefault="00797AA2"/>
    <w:p w:rsidR="00316E4A" w:rsidRDefault="00316E4A" w:rsidP="00316E4A">
      <w:pPr>
        <w:pStyle w:val="Heading1"/>
        <w:spacing w:before="0" w:line="230" w:lineRule="atLeast"/>
        <w:jc w:val="center"/>
        <w:rPr>
          <w:rFonts w:ascii="Arial" w:hAnsi="Arial" w:cs="Arial"/>
          <w:b w:val="0"/>
          <w:bCs w:val="0"/>
          <w:color w:val="797979"/>
          <w:sz w:val="27"/>
          <w:szCs w:val="27"/>
        </w:rPr>
      </w:pPr>
      <w:r>
        <w:rPr>
          <w:rFonts w:ascii="Arial" w:hAnsi="Arial" w:cs="Arial"/>
          <w:b w:val="0"/>
          <w:bCs w:val="0"/>
          <w:color w:val="797979"/>
          <w:sz w:val="27"/>
          <w:szCs w:val="27"/>
        </w:rPr>
        <w:t>Hibernate - Mapping Files</w:t>
      </w:r>
    </w:p>
    <w:p w:rsidR="00316E4A" w:rsidRDefault="00607A66" w:rsidP="00316E4A">
      <w:pPr>
        <w:spacing w:before="48" w:after="96"/>
        <w:rPr>
          <w:rFonts w:ascii="Times New Roman" w:hAnsi="Times New Roman" w:cs="Times New Roman"/>
          <w:sz w:val="24"/>
          <w:szCs w:val="24"/>
        </w:rPr>
      </w:pPr>
      <w:r>
        <w:pict>
          <v:rect id="_x0000_i1026" style="width:0;height:.5pt" o:hralign="center" o:hrstd="t" o:hr="t" fillcolor="#a0a0a0" stroked="f"/>
        </w:pict>
      </w:r>
    </w:p>
    <w:p w:rsidR="00316E4A" w:rsidRDefault="00316E4A" w:rsidP="00316E4A">
      <w:pPr>
        <w:spacing w:before="48" w:after="96"/>
        <w:jc w:val="center"/>
        <w:rPr>
          <w:rFonts w:ascii="Arial" w:hAnsi="Arial" w:cs="Arial"/>
          <w:sz w:val="13"/>
          <w:szCs w:val="13"/>
        </w:rPr>
      </w:pPr>
      <w:r>
        <w:rPr>
          <w:rFonts w:ascii="Arial" w:hAnsi="Arial" w:cs="Arial"/>
          <w:sz w:val="13"/>
          <w:szCs w:val="13"/>
        </w:rPr>
        <w:t>Advertisements</w:t>
      </w:r>
    </w:p>
    <w:p w:rsidR="00316E4A" w:rsidRDefault="00316E4A" w:rsidP="00316E4A">
      <w:pPr>
        <w:spacing w:before="48" w:after="96"/>
        <w:rPr>
          <w:rFonts w:ascii="Times New Roman" w:hAnsi="Times New Roman" w:cs="Times New Roman"/>
          <w:sz w:val="24"/>
          <w:szCs w:val="24"/>
        </w:rPr>
      </w:pPr>
    </w:p>
    <w:p w:rsidR="00316E4A" w:rsidRDefault="00607A66" w:rsidP="00316E4A">
      <w:pPr>
        <w:spacing w:before="48" w:after="96"/>
        <w:rPr>
          <w:rFonts w:ascii="Arial" w:hAnsi="Arial" w:cs="Arial"/>
          <w:color w:val="000000"/>
          <w:sz w:val="13"/>
          <w:szCs w:val="13"/>
        </w:rPr>
      </w:pPr>
      <w:hyperlink r:id="rId12" w:history="1">
        <w:r w:rsidR="00316E4A">
          <w:rPr>
            <w:rStyle w:val="Hyperlink"/>
            <w:rFonts w:ascii="Arial" w:hAnsi="Arial" w:cs="Arial"/>
            <w:color w:val="000000"/>
            <w:sz w:val="13"/>
            <w:szCs w:val="13"/>
          </w:rPr>
          <w:t> Previous Page</w:t>
        </w:r>
      </w:hyperlink>
    </w:p>
    <w:p w:rsidR="00316E4A" w:rsidRDefault="00607A66" w:rsidP="00316E4A">
      <w:pPr>
        <w:spacing w:before="48" w:after="96"/>
        <w:rPr>
          <w:rFonts w:ascii="Arial" w:hAnsi="Arial" w:cs="Arial"/>
          <w:color w:val="000000"/>
          <w:sz w:val="13"/>
          <w:szCs w:val="13"/>
        </w:rPr>
      </w:pPr>
      <w:hyperlink r:id="rId13" w:history="1">
        <w:r w:rsidR="00316E4A">
          <w:rPr>
            <w:rStyle w:val="Hyperlink"/>
            <w:rFonts w:ascii="Arial" w:hAnsi="Arial" w:cs="Arial"/>
            <w:color w:val="000000"/>
            <w:sz w:val="13"/>
            <w:szCs w:val="13"/>
          </w:rPr>
          <w:t>Next Page  </w:t>
        </w:r>
      </w:hyperlink>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Object/relational mappings are usually defined in an XML document. This mapping file instructs Hibernate — how to map the defined class or classes to the database tables?</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many Hibernate users choose to write the XML by hand, but a number of tools exist to generate the mapping document. These include </w:t>
      </w:r>
      <w:r>
        <w:rPr>
          <w:rFonts w:ascii="Arial" w:hAnsi="Arial" w:cs="Arial"/>
          <w:b/>
          <w:bCs/>
          <w:color w:val="000000"/>
        </w:rPr>
        <w:t>XDoclet, Middlegen</w:t>
      </w:r>
      <w:r>
        <w:rPr>
          <w:rFonts w:ascii="Arial" w:hAnsi="Arial" w:cs="Arial"/>
          <w:color w:val="000000"/>
        </w:rPr>
        <w:t> and </w:t>
      </w:r>
      <w:r>
        <w:rPr>
          <w:rFonts w:ascii="Arial" w:hAnsi="Arial" w:cs="Arial"/>
          <w:b/>
          <w:bCs/>
          <w:color w:val="000000"/>
        </w:rPr>
        <w:t>AndroMDA</w:t>
      </w:r>
      <w:r>
        <w:rPr>
          <w:rFonts w:ascii="Arial" w:hAnsi="Arial" w:cs="Arial"/>
          <w:color w:val="000000"/>
        </w:rPr>
        <w:t> for the advanced Hibernate users.</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consider our previously defined POJO class whose objects will persist in the table defined in next section.</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firstName</w:t>
      </w:r>
      <w:r>
        <w:rPr>
          <w:rStyle w:val="pun"/>
          <w:color w:val="666600"/>
          <w:sz w:val="23"/>
          <w:szCs w:val="23"/>
        </w:rPr>
        <w:t>;</w:t>
      </w: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lastName</w:t>
      </w:r>
      <w:r>
        <w:rPr>
          <w:rStyle w:val="pun"/>
          <w:color w:val="666600"/>
          <w:sz w:val="23"/>
          <w:szCs w:val="23"/>
        </w:rPr>
        <w:t>;</w:t>
      </w: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Employee</w:t>
      </w:r>
      <w:r>
        <w:rPr>
          <w:rStyle w:val="pun"/>
          <w:color w:val="666600"/>
          <w:sz w:val="23"/>
          <w:szCs w:val="23"/>
        </w:rPr>
        <w:t>(</w:t>
      </w:r>
      <w:r>
        <w:rPr>
          <w:rStyle w:val="typ"/>
          <w:color w:val="660066"/>
          <w:sz w:val="23"/>
          <w:szCs w:val="23"/>
        </w:rPr>
        <w:t>String</w:t>
      </w:r>
      <w:r>
        <w:rPr>
          <w:rStyle w:val="pln"/>
          <w:color w:val="000000"/>
          <w:sz w:val="23"/>
          <w:szCs w:val="23"/>
        </w:rPr>
        <w:t xml:space="preserve"> fname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lname</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firstName </w:t>
      </w:r>
      <w:r>
        <w:rPr>
          <w:rStyle w:val="pun"/>
          <w:color w:val="666600"/>
          <w:sz w:val="23"/>
          <w:szCs w:val="23"/>
        </w:rPr>
        <w:t>=</w:t>
      </w:r>
      <w:r>
        <w:rPr>
          <w:rStyle w:val="pln"/>
          <w:color w:val="000000"/>
          <w:sz w:val="23"/>
          <w:szCs w:val="23"/>
        </w:rPr>
        <w:t xml:space="preserve"> fname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lastName </w:t>
      </w:r>
      <w:r>
        <w:rPr>
          <w:rStyle w:val="pun"/>
          <w:color w:val="666600"/>
          <w:sz w:val="23"/>
          <w:szCs w:val="23"/>
        </w:rPr>
        <w:t>=</w:t>
      </w:r>
      <w:r>
        <w:rPr>
          <w:rStyle w:val="pln"/>
          <w:color w:val="000000"/>
          <w:sz w:val="23"/>
          <w:szCs w:val="23"/>
        </w:rPr>
        <w:t xml:space="preserve"> lname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salary </w:t>
      </w:r>
      <w:r>
        <w:rPr>
          <w:rStyle w:val="pun"/>
          <w:color w:val="666600"/>
          <w:sz w:val="23"/>
          <w:szCs w:val="23"/>
        </w:rPr>
        <w:t>=</w:t>
      </w:r>
      <w:r>
        <w:rPr>
          <w:rStyle w:val="pln"/>
          <w:color w:val="000000"/>
          <w:sz w:val="23"/>
          <w:szCs w:val="23"/>
        </w:rPr>
        <w:t xml:space="preserve"> salary</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getId</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setId</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getFirstName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firstName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setFirstName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first_name </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firstName </w:t>
      </w:r>
      <w:r>
        <w:rPr>
          <w:rStyle w:val="pun"/>
          <w:color w:val="666600"/>
          <w:sz w:val="23"/>
          <w:szCs w:val="23"/>
        </w:rPr>
        <w:t>=</w:t>
      </w:r>
      <w:r>
        <w:rPr>
          <w:rStyle w:val="pln"/>
          <w:color w:val="000000"/>
          <w:sz w:val="23"/>
          <w:szCs w:val="23"/>
        </w:rPr>
        <w:t xml:space="preserve"> first_name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getLastName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lastName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setLastName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last_name </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lastName </w:t>
      </w:r>
      <w:r>
        <w:rPr>
          <w:rStyle w:val="pun"/>
          <w:color w:val="666600"/>
          <w:sz w:val="23"/>
          <w:szCs w:val="23"/>
        </w:rPr>
        <w:t>=</w:t>
      </w:r>
      <w:r>
        <w:rPr>
          <w:rStyle w:val="pln"/>
          <w:color w:val="000000"/>
          <w:sz w:val="23"/>
          <w:szCs w:val="23"/>
        </w:rPr>
        <w:t xml:space="preserve"> last_name</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getSalary</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setSalary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salary </w:t>
      </w:r>
      <w:r>
        <w:rPr>
          <w:rStyle w:val="pun"/>
          <w:color w:val="666600"/>
          <w:sz w:val="23"/>
          <w:szCs w:val="23"/>
        </w:rPr>
        <w:t>=</w:t>
      </w:r>
      <w:r>
        <w:rPr>
          <w:rStyle w:val="pln"/>
          <w:color w:val="000000"/>
          <w:sz w:val="23"/>
          <w:szCs w:val="23"/>
        </w:rPr>
        <w:t xml:space="preserve"> salary</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would be one table corresponding to each object you are willing to provide persistence. Consider above objects need to be stored and retrieved into the following RDBMS table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first_name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last_name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salary     INT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two above entities, we can define following mapping file, which instructs Hibernate how to map the defined class or classes to the database tables.</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dec"/>
          <w:rFonts w:eastAsiaTheme="majorEastAsia"/>
          <w:color w:val="660066"/>
          <w:sz w:val="23"/>
          <w:szCs w:val="23"/>
        </w:rPr>
      </w:pPr>
      <w:r>
        <w:rPr>
          <w:rStyle w:val="dec"/>
          <w:rFonts w:eastAsiaTheme="majorEastAsia"/>
          <w:color w:val="660066"/>
          <w:sz w:val="23"/>
          <w:szCs w:val="23"/>
        </w:rPr>
        <w:t xml:space="preserve">&lt;!DOCTYPE hibernate-mapping PUBLIC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dec"/>
          <w:rFonts w:eastAsiaTheme="majorEastAsia"/>
          <w:color w:val="660066"/>
          <w:sz w:val="23"/>
          <w:szCs w:val="23"/>
        </w:rPr>
      </w:pPr>
      <w:r>
        <w:rPr>
          <w:rStyle w:val="dec"/>
          <w:rFonts w:eastAsiaTheme="majorEastAsia"/>
          <w:color w:val="660066"/>
          <w:sz w:val="23"/>
          <w:szCs w:val="23"/>
        </w:rPr>
        <w:t>"-//Hibernate/Hibernate Mapping DTD//EN"</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rFonts w:eastAsiaTheme="majorEastAsia"/>
          <w:color w:val="660066"/>
          <w:sz w:val="23"/>
          <w:szCs w:val="23"/>
        </w:rPr>
        <w:t>"http://www.hibernate.org/dtd/hibernate-mapping-3.0.dtd"&gt;</w:t>
      </w: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&lt;hibernate-mapping&gt;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class contains the employee detail.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"first_name"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"last_name"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rsidR="00316E4A" w:rsidRDefault="00316E4A" w:rsidP="0031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&lt;/hibernate-mapping&gt;</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should save the mapping document in a file with the format &lt;classname&gt;.hbm.xml. We saved our mapping document in the file Employee.hbm.xml.</w:t>
      </w:r>
    </w:p>
    <w:p w:rsidR="00316E4A" w:rsidRDefault="00316E4A" w:rsidP="0031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see understand a little detail about the mapping elements used in the mapping file −</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mapping document is an XML document having </w:t>
      </w:r>
      <w:r>
        <w:rPr>
          <w:rFonts w:ascii="Arial" w:hAnsi="Arial" w:cs="Arial"/>
          <w:b/>
          <w:bCs/>
          <w:color w:val="000000"/>
          <w:sz w:val="13"/>
          <w:szCs w:val="13"/>
        </w:rPr>
        <w:t>&lt;hibernate-mapping&gt;</w:t>
      </w:r>
      <w:r>
        <w:rPr>
          <w:rFonts w:ascii="Arial" w:hAnsi="Arial" w:cs="Arial"/>
          <w:color w:val="000000"/>
          <w:sz w:val="13"/>
          <w:szCs w:val="13"/>
        </w:rPr>
        <w:t> as the root element, which contains all the </w:t>
      </w:r>
      <w:r>
        <w:rPr>
          <w:rFonts w:ascii="Arial" w:hAnsi="Arial" w:cs="Arial"/>
          <w:b/>
          <w:bCs/>
          <w:color w:val="000000"/>
          <w:sz w:val="13"/>
          <w:szCs w:val="13"/>
        </w:rPr>
        <w:t>&lt;class&gt;</w:t>
      </w:r>
      <w:r>
        <w:rPr>
          <w:rFonts w:ascii="Arial" w:hAnsi="Arial" w:cs="Arial"/>
          <w:color w:val="000000"/>
          <w:sz w:val="13"/>
          <w:szCs w:val="13"/>
        </w:rPr>
        <w:t> elements.</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&lt;class&gt;</w:t>
      </w:r>
      <w:r>
        <w:rPr>
          <w:rFonts w:ascii="Arial" w:hAnsi="Arial" w:cs="Arial"/>
          <w:color w:val="000000"/>
          <w:sz w:val="13"/>
          <w:szCs w:val="13"/>
        </w:rPr>
        <w:t> elements are used to define specific mappings from a Java classes to the database tables. The Java class name is specified using the </w:t>
      </w:r>
      <w:r>
        <w:rPr>
          <w:rFonts w:ascii="Arial" w:hAnsi="Arial" w:cs="Arial"/>
          <w:b/>
          <w:bCs/>
          <w:color w:val="000000"/>
          <w:sz w:val="13"/>
          <w:szCs w:val="13"/>
        </w:rPr>
        <w:t>name</w:t>
      </w:r>
      <w:r>
        <w:rPr>
          <w:rFonts w:ascii="Arial" w:hAnsi="Arial" w:cs="Arial"/>
          <w:color w:val="000000"/>
          <w:sz w:val="13"/>
          <w:szCs w:val="13"/>
        </w:rPr>
        <w:t> attribute of the class element and the database </w:t>
      </w:r>
      <w:r>
        <w:rPr>
          <w:rFonts w:ascii="Arial" w:hAnsi="Arial" w:cs="Arial"/>
          <w:b/>
          <w:bCs/>
          <w:color w:val="000000"/>
          <w:sz w:val="13"/>
          <w:szCs w:val="13"/>
        </w:rPr>
        <w:t>table</w:t>
      </w:r>
      <w:r>
        <w:rPr>
          <w:rFonts w:ascii="Arial" w:hAnsi="Arial" w:cs="Arial"/>
          <w:color w:val="000000"/>
          <w:sz w:val="13"/>
          <w:szCs w:val="13"/>
        </w:rPr>
        <w:t> name is specified using the table attribute.</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&lt;meta&gt;</w:t>
      </w:r>
      <w:r>
        <w:rPr>
          <w:rFonts w:ascii="Arial" w:hAnsi="Arial" w:cs="Arial"/>
          <w:color w:val="000000"/>
          <w:sz w:val="13"/>
          <w:szCs w:val="13"/>
        </w:rPr>
        <w:t> element is optional element and can be used to create the class description.</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&lt;id&gt;</w:t>
      </w:r>
      <w:r>
        <w:rPr>
          <w:rFonts w:ascii="Arial" w:hAnsi="Arial" w:cs="Arial"/>
          <w:color w:val="000000"/>
          <w:sz w:val="13"/>
          <w:szCs w:val="13"/>
        </w:rPr>
        <w:t> element maps the unique ID attribute in class to the primary key of the database table. The </w:t>
      </w:r>
      <w:r>
        <w:rPr>
          <w:rFonts w:ascii="Arial" w:hAnsi="Arial" w:cs="Arial"/>
          <w:b/>
          <w:bCs/>
          <w:color w:val="000000"/>
          <w:sz w:val="13"/>
          <w:szCs w:val="13"/>
        </w:rPr>
        <w:t>name</w:t>
      </w:r>
      <w:r>
        <w:rPr>
          <w:rFonts w:ascii="Arial" w:hAnsi="Arial" w:cs="Arial"/>
          <w:color w:val="000000"/>
          <w:sz w:val="13"/>
          <w:szCs w:val="13"/>
        </w:rPr>
        <w:t> attribute of the id element refers to the property in the class and the </w:t>
      </w:r>
      <w:r>
        <w:rPr>
          <w:rFonts w:ascii="Arial" w:hAnsi="Arial" w:cs="Arial"/>
          <w:b/>
          <w:bCs/>
          <w:color w:val="000000"/>
          <w:sz w:val="13"/>
          <w:szCs w:val="13"/>
        </w:rPr>
        <w:t>column</w:t>
      </w:r>
      <w:r>
        <w:rPr>
          <w:rFonts w:ascii="Arial" w:hAnsi="Arial" w:cs="Arial"/>
          <w:color w:val="000000"/>
          <w:sz w:val="13"/>
          <w:szCs w:val="13"/>
        </w:rPr>
        <w:t> attribute refers to the column in the database table. The </w:t>
      </w:r>
      <w:r>
        <w:rPr>
          <w:rFonts w:ascii="Arial" w:hAnsi="Arial" w:cs="Arial"/>
          <w:b/>
          <w:bCs/>
          <w:color w:val="000000"/>
          <w:sz w:val="13"/>
          <w:szCs w:val="13"/>
        </w:rPr>
        <w:t>type</w:t>
      </w:r>
      <w:r>
        <w:rPr>
          <w:rFonts w:ascii="Arial" w:hAnsi="Arial" w:cs="Arial"/>
          <w:color w:val="000000"/>
          <w:sz w:val="13"/>
          <w:szCs w:val="13"/>
        </w:rPr>
        <w:t> attribute holds the hibernate mapping type, this mapping types will convert from Java to SQL data type.</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&lt;generator&gt;</w:t>
      </w:r>
      <w:r>
        <w:rPr>
          <w:rFonts w:ascii="Arial" w:hAnsi="Arial" w:cs="Arial"/>
          <w:color w:val="000000"/>
          <w:sz w:val="13"/>
          <w:szCs w:val="13"/>
        </w:rPr>
        <w:t> element within the id element is used to generate the primary key values automatically. The </w:t>
      </w:r>
      <w:r>
        <w:rPr>
          <w:rFonts w:ascii="Arial" w:hAnsi="Arial" w:cs="Arial"/>
          <w:b/>
          <w:bCs/>
          <w:color w:val="000000"/>
          <w:sz w:val="13"/>
          <w:szCs w:val="13"/>
        </w:rPr>
        <w:t>class</w:t>
      </w:r>
      <w:r>
        <w:rPr>
          <w:rFonts w:ascii="Arial" w:hAnsi="Arial" w:cs="Arial"/>
          <w:color w:val="000000"/>
          <w:sz w:val="13"/>
          <w:szCs w:val="13"/>
        </w:rPr>
        <w:t> attribute of the generator element is set to </w:t>
      </w:r>
      <w:r>
        <w:rPr>
          <w:rFonts w:ascii="Arial" w:hAnsi="Arial" w:cs="Arial"/>
          <w:b/>
          <w:bCs/>
          <w:color w:val="000000"/>
          <w:sz w:val="13"/>
          <w:szCs w:val="13"/>
        </w:rPr>
        <w:t>native</w:t>
      </w:r>
      <w:r>
        <w:rPr>
          <w:rFonts w:ascii="Arial" w:hAnsi="Arial" w:cs="Arial"/>
          <w:color w:val="000000"/>
          <w:sz w:val="13"/>
          <w:szCs w:val="13"/>
        </w:rPr>
        <w:t> to let hibernate pick up either </w:t>
      </w:r>
      <w:r>
        <w:rPr>
          <w:rFonts w:ascii="Arial" w:hAnsi="Arial" w:cs="Arial"/>
          <w:b/>
          <w:bCs/>
          <w:color w:val="000000"/>
          <w:sz w:val="13"/>
          <w:szCs w:val="13"/>
        </w:rPr>
        <w:t>identity, sequence</w:t>
      </w:r>
      <w:r>
        <w:rPr>
          <w:rFonts w:ascii="Arial" w:hAnsi="Arial" w:cs="Arial"/>
          <w:color w:val="000000"/>
          <w:sz w:val="13"/>
          <w:szCs w:val="13"/>
        </w:rPr>
        <w:t>, or </w:t>
      </w:r>
      <w:r>
        <w:rPr>
          <w:rFonts w:ascii="Arial" w:hAnsi="Arial" w:cs="Arial"/>
          <w:b/>
          <w:bCs/>
          <w:color w:val="000000"/>
          <w:sz w:val="13"/>
          <w:szCs w:val="13"/>
        </w:rPr>
        <w:t>hilo</w:t>
      </w:r>
      <w:r>
        <w:rPr>
          <w:rFonts w:ascii="Arial" w:hAnsi="Arial" w:cs="Arial"/>
          <w:color w:val="000000"/>
          <w:sz w:val="13"/>
          <w:szCs w:val="13"/>
        </w:rPr>
        <w:t> algorithm to create primary key depending upon the capabilities of the underlying database.</w:t>
      </w:r>
    </w:p>
    <w:p w:rsidR="00316E4A" w:rsidRDefault="00316E4A" w:rsidP="00316E4A">
      <w:pPr>
        <w:pStyle w:val="NormalWeb"/>
        <w:numPr>
          <w:ilvl w:val="0"/>
          <w:numId w:val="10"/>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&lt;property&gt;</w:t>
      </w:r>
      <w:r>
        <w:rPr>
          <w:rFonts w:ascii="Arial" w:hAnsi="Arial" w:cs="Arial"/>
          <w:color w:val="000000"/>
          <w:sz w:val="13"/>
          <w:szCs w:val="13"/>
        </w:rPr>
        <w:t> element is used to map a Java class property to a column in the database table. The </w:t>
      </w:r>
      <w:r>
        <w:rPr>
          <w:rFonts w:ascii="Arial" w:hAnsi="Arial" w:cs="Arial"/>
          <w:b/>
          <w:bCs/>
          <w:color w:val="000000"/>
          <w:sz w:val="13"/>
          <w:szCs w:val="13"/>
        </w:rPr>
        <w:t>name</w:t>
      </w:r>
      <w:r>
        <w:rPr>
          <w:rFonts w:ascii="Arial" w:hAnsi="Arial" w:cs="Arial"/>
          <w:color w:val="000000"/>
          <w:sz w:val="13"/>
          <w:szCs w:val="13"/>
        </w:rPr>
        <w:t> attribute of the element refers to the property in the class and the </w:t>
      </w:r>
      <w:r>
        <w:rPr>
          <w:rFonts w:ascii="Arial" w:hAnsi="Arial" w:cs="Arial"/>
          <w:b/>
          <w:bCs/>
          <w:color w:val="000000"/>
          <w:sz w:val="13"/>
          <w:szCs w:val="13"/>
        </w:rPr>
        <w:t>column</w:t>
      </w:r>
      <w:r>
        <w:rPr>
          <w:rFonts w:ascii="Arial" w:hAnsi="Arial" w:cs="Arial"/>
          <w:color w:val="000000"/>
          <w:sz w:val="13"/>
          <w:szCs w:val="13"/>
        </w:rPr>
        <w:t> attribute refers to the column in the database table. The </w:t>
      </w:r>
      <w:r>
        <w:rPr>
          <w:rFonts w:ascii="Arial" w:hAnsi="Arial" w:cs="Arial"/>
          <w:b/>
          <w:bCs/>
          <w:color w:val="000000"/>
          <w:sz w:val="13"/>
          <w:szCs w:val="13"/>
        </w:rPr>
        <w:t>type</w:t>
      </w:r>
      <w:r>
        <w:rPr>
          <w:rFonts w:ascii="Arial" w:hAnsi="Arial" w:cs="Arial"/>
          <w:color w:val="000000"/>
          <w:sz w:val="13"/>
          <w:szCs w:val="13"/>
        </w:rPr>
        <w:t> attribute holds the hibernate mapping type, this mapping types will convert from Java to SQL data type.</w:t>
      </w:r>
    </w:p>
    <w:p w:rsidR="00797AA2" w:rsidRDefault="00797AA2"/>
    <w:p w:rsidR="002A67BF" w:rsidRDefault="002A67BF"/>
    <w:p w:rsidR="002A67BF" w:rsidRDefault="002A67BF"/>
    <w:p w:rsidR="002A67BF" w:rsidRDefault="002A67BF" w:rsidP="002A67BF">
      <w:pPr>
        <w:pStyle w:val="Heading1"/>
        <w:spacing w:before="0" w:line="230" w:lineRule="atLeast"/>
        <w:jc w:val="center"/>
        <w:rPr>
          <w:rFonts w:ascii="Arial" w:hAnsi="Arial" w:cs="Arial"/>
          <w:b w:val="0"/>
          <w:bCs w:val="0"/>
          <w:color w:val="797979"/>
          <w:sz w:val="27"/>
          <w:szCs w:val="27"/>
        </w:rPr>
      </w:pPr>
      <w:r>
        <w:rPr>
          <w:rFonts w:ascii="Arial" w:hAnsi="Arial" w:cs="Arial"/>
          <w:b w:val="0"/>
          <w:bCs w:val="0"/>
          <w:color w:val="797979"/>
          <w:sz w:val="27"/>
          <w:szCs w:val="27"/>
        </w:rPr>
        <w:t>Spring - MVC Framework</w:t>
      </w:r>
    </w:p>
    <w:p w:rsidR="002A67BF" w:rsidRDefault="00607A66" w:rsidP="002A67BF">
      <w:pPr>
        <w:spacing w:before="48" w:after="96"/>
        <w:rPr>
          <w:rFonts w:ascii="Times New Roman" w:hAnsi="Times New Roman" w:cs="Times New Roman"/>
          <w:sz w:val="24"/>
          <w:szCs w:val="24"/>
        </w:rPr>
      </w:pPr>
      <w:r>
        <w:pict>
          <v:rect id="_x0000_i1027" style="width:0;height:.5pt" o:hralign="center" o:hrstd="t" o:hr="t" fillcolor="#a0a0a0" stroked="f"/>
        </w:pict>
      </w:r>
    </w:p>
    <w:p w:rsidR="002A67BF" w:rsidRDefault="002A67BF" w:rsidP="002A67BF">
      <w:pPr>
        <w:spacing w:before="48" w:after="96"/>
        <w:jc w:val="center"/>
        <w:rPr>
          <w:rFonts w:ascii="Arial" w:hAnsi="Arial" w:cs="Arial"/>
          <w:sz w:val="13"/>
          <w:szCs w:val="13"/>
        </w:rPr>
      </w:pPr>
      <w:r>
        <w:rPr>
          <w:rFonts w:ascii="Arial" w:hAnsi="Arial" w:cs="Arial"/>
          <w:sz w:val="13"/>
          <w:szCs w:val="13"/>
        </w:rPr>
        <w:t>Advertisements</w:t>
      </w:r>
    </w:p>
    <w:p w:rsidR="002A67BF" w:rsidRDefault="002A67BF" w:rsidP="002A67BF">
      <w:pPr>
        <w:spacing w:before="48" w:after="96"/>
        <w:rPr>
          <w:rFonts w:ascii="Times New Roman" w:hAnsi="Times New Roman" w:cs="Times New Roman"/>
          <w:sz w:val="24"/>
          <w:szCs w:val="24"/>
        </w:rPr>
      </w:pPr>
    </w:p>
    <w:p w:rsidR="002A67BF" w:rsidRDefault="00607A66" w:rsidP="002A67BF">
      <w:pPr>
        <w:spacing w:before="48" w:after="96"/>
        <w:rPr>
          <w:rFonts w:ascii="Arial" w:hAnsi="Arial" w:cs="Arial"/>
          <w:color w:val="000000"/>
          <w:sz w:val="13"/>
          <w:szCs w:val="13"/>
        </w:rPr>
      </w:pPr>
      <w:hyperlink r:id="rId14" w:history="1">
        <w:r w:rsidR="002A67BF">
          <w:rPr>
            <w:rStyle w:val="Hyperlink"/>
            <w:rFonts w:ascii="Arial" w:hAnsi="Arial" w:cs="Arial"/>
            <w:color w:val="000000"/>
            <w:sz w:val="13"/>
            <w:szCs w:val="13"/>
          </w:rPr>
          <w:t> Previous Page</w:t>
        </w:r>
      </w:hyperlink>
    </w:p>
    <w:p w:rsidR="002A67BF" w:rsidRDefault="00607A66" w:rsidP="002A67BF">
      <w:pPr>
        <w:spacing w:before="48" w:after="96"/>
        <w:rPr>
          <w:rFonts w:ascii="Arial" w:hAnsi="Arial" w:cs="Arial"/>
          <w:color w:val="000000"/>
          <w:sz w:val="13"/>
          <w:szCs w:val="13"/>
        </w:rPr>
      </w:pPr>
      <w:hyperlink r:id="rId15" w:history="1">
        <w:r w:rsidR="002A67BF">
          <w:rPr>
            <w:rStyle w:val="Hyperlink"/>
            <w:rFonts w:ascii="Arial" w:hAnsi="Arial" w:cs="Arial"/>
            <w:color w:val="000000"/>
            <w:sz w:val="13"/>
            <w:szCs w:val="13"/>
          </w:rPr>
          <w:t>Next Page  </w:t>
        </w:r>
      </w:hyperlink>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2A67BF" w:rsidRDefault="002A67BF" w:rsidP="002A67BF">
      <w:pPr>
        <w:pStyle w:val="NormalWeb"/>
        <w:numPr>
          <w:ilvl w:val="0"/>
          <w:numId w:val="11"/>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Model</w:t>
      </w:r>
      <w:r>
        <w:rPr>
          <w:rFonts w:ascii="Arial" w:hAnsi="Arial" w:cs="Arial"/>
          <w:color w:val="000000"/>
          <w:sz w:val="13"/>
          <w:szCs w:val="13"/>
        </w:rPr>
        <w:t> encapsulates the application data and in general they will consist of POJO.</w:t>
      </w:r>
    </w:p>
    <w:p w:rsidR="002A67BF" w:rsidRDefault="002A67BF" w:rsidP="002A67BF">
      <w:pPr>
        <w:pStyle w:val="NormalWeb"/>
        <w:numPr>
          <w:ilvl w:val="0"/>
          <w:numId w:val="11"/>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View</w:t>
      </w:r>
      <w:r>
        <w:rPr>
          <w:rFonts w:ascii="Arial" w:hAnsi="Arial" w:cs="Arial"/>
          <w:color w:val="000000"/>
          <w:sz w:val="13"/>
          <w:szCs w:val="13"/>
        </w:rPr>
        <w:t> is responsible for rendering the model data and in general it generates HTML output that the client's browser can interpret.</w:t>
      </w:r>
    </w:p>
    <w:p w:rsidR="002A67BF" w:rsidRDefault="002A67BF" w:rsidP="002A67BF">
      <w:pPr>
        <w:pStyle w:val="NormalWeb"/>
        <w:numPr>
          <w:ilvl w:val="0"/>
          <w:numId w:val="11"/>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b/>
          <w:bCs/>
          <w:color w:val="000000"/>
          <w:sz w:val="13"/>
          <w:szCs w:val="13"/>
        </w:rPr>
        <w:t>Controller</w:t>
      </w:r>
      <w:r>
        <w:rPr>
          <w:rFonts w:ascii="Arial" w:hAnsi="Arial" w:cs="Arial"/>
          <w:color w:val="000000"/>
          <w:sz w:val="13"/>
          <w:szCs w:val="13"/>
        </w:rPr>
        <w:t> is responsible for processing user requests and building an appropriate model and passes it to the view for rendering.</w:t>
      </w:r>
    </w:p>
    <w:p w:rsidR="002A67BF" w:rsidRDefault="002A67BF" w:rsidP="002A67BF">
      <w:pPr>
        <w:pStyle w:val="Heading2"/>
        <w:rPr>
          <w:rFonts w:ascii="Arial" w:hAnsi="Arial" w:cs="Arial"/>
          <w:b w:val="0"/>
          <w:bCs w:val="0"/>
          <w:sz w:val="22"/>
          <w:szCs w:val="22"/>
        </w:rPr>
      </w:pPr>
      <w:r>
        <w:rPr>
          <w:rFonts w:ascii="Arial" w:hAnsi="Arial" w:cs="Arial"/>
          <w:b w:val="0"/>
          <w:bCs w:val="0"/>
          <w:sz w:val="22"/>
          <w:szCs w:val="22"/>
        </w:rPr>
        <w:t>The DispatcherServlet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Spring Web model-view-controller (MVC) framework is designed around a </w:t>
      </w:r>
      <w:r>
        <w:rPr>
          <w:rFonts w:ascii="Arial" w:hAnsi="Arial" w:cs="Arial"/>
          <w:i/>
          <w:iCs/>
          <w:color w:val="000000"/>
        </w:rPr>
        <w:t>DispatcherServlet</w:t>
      </w:r>
      <w:r>
        <w:rPr>
          <w:rFonts w:ascii="Arial" w:hAnsi="Arial" w:cs="Arial"/>
          <w:color w:val="000000"/>
        </w:rPr>
        <w:t> that handles all the HTTP requests and responses. The request processing workflow of the Spring Web MVC </w:t>
      </w:r>
      <w:r>
        <w:rPr>
          <w:rFonts w:ascii="Arial" w:hAnsi="Arial" w:cs="Arial"/>
          <w:i/>
          <w:iCs/>
          <w:color w:val="000000"/>
        </w:rPr>
        <w:t>DispatcherServlet</w:t>
      </w:r>
      <w:r>
        <w:rPr>
          <w:rFonts w:ascii="Arial" w:hAnsi="Arial" w:cs="Arial"/>
          <w:color w:val="000000"/>
        </w:rPr>
        <w:t> is illustrated in the following diagram −</w:t>
      </w:r>
    </w:p>
    <w:p w:rsidR="002A67BF" w:rsidRDefault="002A67BF" w:rsidP="002A67BF">
      <w:pPr>
        <w:rPr>
          <w:rFonts w:ascii="Times New Roman" w:hAnsi="Times New Roman" w:cs="Times New Roman"/>
        </w:rPr>
      </w:pPr>
      <w:r>
        <w:rPr>
          <w:noProof/>
          <w:lang w:eastAsia="en-IN"/>
        </w:rPr>
        <w:drawing>
          <wp:inline distT="0" distB="0" distL="0" distR="0">
            <wp:extent cx="5279390" cy="3151505"/>
            <wp:effectExtent l="19050" t="0" r="0" b="0"/>
            <wp:docPr id="14" name="Picture 14"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DispatcherServlet"/>
                    <pic:cNvPicPr>
                      <a:picLocks noChangeAspect="1" noChangeArrowheads="1"/>
                    </pic:cNvPicPr>
                  </pic:nvPicPr>
                  <pic:blipFill>
                    <a:blip r:embed="rId16"/>
                    <a:srcRect/>
                    <a:stretch>
                      <a:fillRect/>
                    </a:stretch>
                  </pic:blipFill>
                  <pic:spPr bwMode="auto">
                    <a:xfrm>
                      <a:off x="0" y="0"/>
                      <a:ext cx="5279390" cy="3151505"/>
                    </a:xfrm>
                    <a:prstGeom prst="rect">
                      <a:avLst/>
                    </a:prstGeom>
                    <a:noFill/>
                    <a:ln w="9525">
                      <a:noFill/>
                      <a:miter lim="800000"/>
                      <a:headEnd/>
                      <a:tailEnd/>
                    </a:ln>
                  </pic:spPr>
                </pic:pic>
              </a:graphicData>
            </a:graphic>
          </wp:inline>
        </w:drawing>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sequence of events corresponding to an incoming HTTP request to </w:t>
      </w:r>
      <w:r>
        <w:rPr>
          <w:rFonts w:ascii="Arial" w:hAnsi="Arial" w:cs="Arial"/>
          <w:i/>
          <w:iCs/>
          <w:color w:val="000000"/>
        </w:rPr>
        <w:t>DispatcherServlet</w:t>
      </w:r>
      <w:r>
        <w:rPr>
          <w:rFonts w:ascii="Arial" w:hAnsi="Arial" w:cs="Arial"/>
          <w:color w:val="000000"/>
        </w:rPr>
        <w:t> −</w:t>
      </w:r>
    </w:p>
    <w:p w:rsidR="002A67BF" w:rsidRDefault="002A67BF" w:rsidP="002A67BF">
      <w:pPr>
        <w:pStyle w:val="NormalWeb"/>
        <w:numPr>
          <w:ilvl w:val="0"/>
          <w:numId w:val="12"/>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After receiving an HTTP request, </w:t>
      </w:r>
      <w:r>
        <w:rPr>
          <w:rFonts w:ascii="Arial" w:hAnsi="Arial" w:cs="Arial"/>
          <w:i/>
          <w:iCs/>
          <w:color w:val="000000"/>
          <w:sz w:val="13"/>
          <w:szCs w:val="13"/>
        </w:rPr>
        <w:t>DispatcherServlet</w:t>
      </w:r>
      <w:r>
        <w:rPr>
          <w:rFonts w:ascii="Arial" w:hAnsi="Arial" w:cs="Arial"/>
          <w:color w:val="000000"/>
          <w:sz w:val="13"/>
          <w:szCs w:val="13"/>
        </w:rPr>
        <w:t> consults the </w:t>
      </w:r>
      <w:r>
        <w:rPr>
          <w:rFonts w:ascii="Arial" w:hAnsi="Arial" w:cs="Arial"/>
          <w:i/>
          <w:iCs/>
          <w:color w:val="000000"/>
          <w:sz w:val="13"/>
          <w:szCs w:val="13"/>
        </w:rPr>
        <w:t>HandlerMapping</w:t>
      </w:r>
      <w:r>
        <w:rPr>
          <w:rFonts w:ascii="Arial" w:hAnsi="Arial" w:cs="Arial"/>
          <w:color w:val="000000"/>
          <w:sz w:val="13"/>
          <w:szCs w:val="13"/>
        </w:rPr>
        <w:t> to call the appropriate </w:t>
      </w:r>
      <w:r>
        <w:rPr>
          <w:rFonts w:ascii="Arial" w:hAnsi="Arial" w:cs="Arial"/>
          <w:i/>
          <w:iCs/>
          <w:color w:val="000000"/>
          <w:sz w:val="13"/>
          <w:szCs w:val="13"/>
        </w:rPr>
        <w:t>Controller</w:t>
      </w:r>
      <w:r>
        <w:rPr>
          <w:rFonts w:ascii="Arial" w:hAnsi="Arial" w:cs="Arial"/>
          <w:color w:val="000000"/>
          <w:sz w:val="13"/>
          <w:szCs w:val="13"/>
        </w:rPr>
        <w:t>.</w:t>
      </w:r>
    </w:p>
    <w:p w:rsidR="002A67BF" w:rsidRDefault="002A67BF" w:rsidP="002A67BF">
      <w:pPr>
        <w:pStyle w:val="NormalWeb"/>
        <w:numPr>
          <w:ilvl w:val="0"/>
          <w:numId w:val="12"/>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i/>
          <w:iCs/>
          <w:color w:val="000000"/>
          <w:sz w:val="13"/>
          <w:szCs w:val="13"/>
        </w:rPr>
        <w:t>Controller</w:t>
      </w:r>
      <w:r>
        <w:rPr>
          <w:rFonts w:ascii="Arial" w:hAnsi="Arial" w:cs="Arial"/>
          <w:color w:val="000000"/>
          <w:sz w:val="13"/>
          <w:szCs w:val="13"/>
        </w:rPr>
        <w:t> takes the request and calls the appropriate service methods based on used GET or POST method. The service method will set model data based on defined business logic and returns view name to the </w:t>
      </w:r>
      <w:r>
        <w:rPr>
          <w:rFonts w:ascii="Arial" w:hAnsi="Arial" w:cs="Arial"/>
          <w:i/>
          <w:iCs/>
          <w:color w:val="000000"/>
          <w:sz w:val="13"/>
          <w:szCs w:val="13"/>
        </w:rPr>
        <w:t>DispatcherServlet</w:t>
      </w:r>
      <w:r>
        <w:rPr>
          <w:rFonts w:ascii="Arial" w:hAnsi="Arial" w:cs="Arial"/>
          <w:color w:val="000000"/>
          <w:sz w:val="13"/>
          <w:szCs w:val="13"/>
        </w:rPr>
        <w:t>.</w:t>
      </w:r>
    </w:p>
    <w:p w:rsidR="002A67BF" w:rsidRDefault="002A67BF" w:rsidP="002A67BF">
      <w:pPr>
        <w:pStyle w:val="NormalWeb"/>
        <w:numPr>
          <w:ilvl w:val="0"/>
          <w:numId w:val="12"/>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lastRenderedPageBreak/>
        <w:t>The </w:t>
      </w:r>
      <w:r>
        <w:rPr>
          <w:rFonts w:ascii="Arial" w:hAnsi="Arial" w:cs="Arial"/>
          <w:i/>
          <w:iCs/>
          <w:color w:val="000000"/>
          <w:sz w:val="13"/>
          <w:szCs w:val="13"/>
        </w:rPr>
        <w:t>DispatcherServlet</w:t>
      </w:r>
      <w:r>
        <w:rPr>
          <w:rFonts w:ascii="Arial" w:hAnsi="Arial" w:cs="Arial"/>
          <w:color w:val="000000"/>
          <w:sz w:val="13"/>
          <w:szCs w:val="13"/>
        </w:rPr>
        <w:t> will take help from </w:t>
      </w:r>
      <w:r>
        <w:rPr>
          <w:rFonts w:ascii="Arial" w:hAnsi="Arial" w:cs="Arial"/>
          <w:i/>
          <w:iCs/>
          <w:color w:val="000000"/>
          <w:sz w:val="13"/>
          <w:szCs w:val="13"/>
        </w:rPr>
        <w:t>ViewResolver</w:t>
      </w:r>
      <w:r>
        <w:rPr>
          <w:rFonts w:ascii="Arial" w:hAnsi="Arial" w:cs="Arial"/>
          <w:color w:val="000000"/>
          <w:sz w:val="13"/>
          <w:szCs w:val="13"/>
        </w:rPr>
        <w:t> to pickup the defined view for the request.</w:t>
      </w:r>
    </w:p>
    <w:p w:rsidR="002A67BF" w:rsidRDefault="002A67BF" w:rsidP="002A67BF">
      <w:pPr>
        <w:pStyle w:val="NormalWeb"/>
        <w:numPr>
          <w:ilvl w:val="0"/>
          <w:numId w:val="12"/>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Once view is finalized, The </w:t>
      </w:r>
      <w:r>
        <w:rPr>
          <w:rFonts w:ascii="Arial" w:hAnsi="Arial" w:cs="Arial"/>
          <w:i/>
          <w:iCs/>
          <w:color w:val="000000"/>
          <w:sz w:val="13"/>
          <w:szCs w:val="13"/>
        </w:rPr>
        <w:t>DispatcherServlet</w:t>
      </w:r>
      <w:r>
        <w:rPr>
          <w:rFonts w:ascii="Arial" w:hAnsi="Arial" w:cs="Arial"/>
          <w:color w:val="000000"/>
          <w:sz w:val="13"/>
          <w:szCs w:val="13"/>
        </w:rPr>
        <w:t> passes the model data to the view which is finally rendered on the browser.</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above-mentioned components, i.e. HandlerMapping, Controller, and ViewResolver are parts of </w:t>
      </w:r>
      <w:r>
        <w:rPr>
          <w:rFonts w:ascii="Arial" w:hAnsi="Arial" w:cs="Arial"/>
          <w:i/>
          <w:iCs/>
          <w:color w:val="000000"/>
        </w:rPr>
        <w:t>WebApplicationContext</w:t>
      </w:r>
      <w:r>
        <w:rPr>
          <w:rFonts w:ascii="Arial" w:hAnsi="Arial" w:cs="Arial"/>
          <w:color w:val="000000"/>
        </w:rPr>
        <w:t> w which is an extension of the plain</w:t>
      </w:r>
      <w:r>
        <w:rPr>
          <w:rFonts w:ascii="Arial" w:hAnsi="Arial" w:cs="Arial"/>
          <w:i/>
          <w:iCs/>
          <w:color w:val="000000"/>
        </w:rPr>
        <w:t>ApplicationContext</w:t>
      </w:r>
      <w:r>
        <w:rPr>
          <w:rFonts w:ascii="Arial" w:hAnsi="Arial" w:cs="Arial"/>
          <w:color w:val="000000"/>
        </w:rPr>
        <w:t> with some extra features necessary for web applications.</w:t>
      </w:r>
    </w:p>
    <w:p w:rsidR="002A67BF" w:rsidRDefault="002A67BF" w:rsidP="002A67BF">
      <w:pPr>
        <w:pStyle w:val="Heading2"/>
        <w:rPr>
          <w:rFonts w:ascii="Arial" w:hAnsi="Arial" w:cs="Arial"/>
          <w:b w:val="0"/>
          <w:bCs w:val="0"/>
          <w:sz w:val="22"/>
          <w:szCs w:val="22"/>
        </w:rPr>
      </w:pPr>
      <w:r>
        <w:rPr>
          <w:rFonts w:ascii="Arial" w:hAnsi="Arial" w:cs="Arial"/>
          <w:b w:val="0"/>
          <w:bCs w:val="0"/>
          <w:sz w:val="22"/>
          <w:szCs w:val="22"/>
        </w:rPr>
        <w:t>Required Configuration</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need to map requests that you want the </w:t>
      </w:r>
      <w:r>
        <w:rPr>
          <w:rFonts w:ascii="Arial" w:hAnsi="Arial" w:cs="Arial"/>
          <w:i/>
          <w:iCs/>
          <w:color w:val="000000"/>
        </w:rPr>
        <w:t>DispatcherServlet</w:t>
      </w:r>
      <w:r>
        <w:rPr>
          <w:rFonts w:ascii="Arial" w:hAnsi="Arial" w:cs="Arial"/>
          <w:color w:val="000000"/>
        </w:rPr>
        <w:t> to handle, by using a URL mapping in the </w:t>
      </w:r>
      <w:r>
        <w:rPr>
          <w:rFonts w:ascii="Arial" w:hAnsi="Arial" w:cs="Arial"/>
          <w:b/>
          <w:bCs/>
          <w:color w:val="000000"/>
        </w:rPr>
        <w:t>web.xml</w:t>
      </w:r>
      <w:r>
        <w:rPr>
          <w:rFonts w:ascii="Arial" w:hAnsi="Arial" w:cs="Arial"/>
          <w:color w:val="000000"/>
        </w:rPr>
        <w:t> file. The following is an example to show declaration and mapping for </w:t>
      </w:r>
      <w:r>
        <w:rPr>
          <w:rFonts w:ascii="Arial" w:hAnsi="Arial" w:cs="Arial"/>
          <w:b/>
          <w:bCs/>
          <w:color w:val="000000"/>
        </w:rPr>
        <w:t>HelloWeb</w:t>
      </w:r>
      <w:r>
        <w:rPr>
          <w:rFonts w:ascii="Arial" w:hAnsi="Arial" w:cs="Arial"/>
          <w:color w:val="000000"/>
        </w:rPr>
        <w:t> </w:t>
      </w:r>
      <w:r>
        <w:rPr>
          <w:rFonts w:ascii="Arial" w:hAnsi="Arial" w:cs="Arial"/>
          <w:i/>
          <w:iCs/>
          <w:color w:val="000000"/>
        </w:rPr>
        <w:t>DispatcherServlet</w:t>
      </w:r>
      <w:r>
        <w:rPr>
          <w:rFonts w:ascii="Arial" w:hAnsi="Arial" w:cs="Arial"/>
          <w:color w:val="000000"/>
        </w:rPr>
        <w:t> example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&lt;web-app</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"WebApp_ID"</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"2.4"</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"http://java.sun.com/xml/ns/j2ee"</w:t>
      </w: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"http://java.sun.com/xml/ns/j2ee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atv"/>
          <w:color w:val="008800"/>
          <w:sz w:val="23"/>
          <w:szCs w:val="23"/>
        </w:rPr>
        <w:t xml:space="preserve">   http://java.sun.com/xml/ns/j2ee/web-app_2_4.xsd"</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&lt;display-name&gt;</w:t>
      </w:r>
      <w:r>
        <w:rPr>
          <w:rStyle w:val="pln"/>
          <w:color w:val="000000"/>
          <w:sz w:val="23"/>
          <w:szCs w:val="23"/>
        </w:rPr>
        <w:t>Spring MVC Application</w:t>
      </w:r>
      <w:r>
        <w:rPr>
          <w:rStyle w:val="tag"/>
          <w:color w:val="000088"/>
          <w:sz w:val="23"/>
          <w:szCs w:val="23"/>
        </w:rPr>
        <w:t>&lt;/display-name&gt;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HelloWeb</w:t>
      </w:r>
      <w:r>
        <w:rPr>
          <w:rStyle w:val="tag"/>
          <w:color w:val="000088"/>
          <w:sz w:val="23"/>
          <w:szCs w:val="23"/>
        </w:rPr>
        <w:t>&lt;/servlet-name&gt;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org.springframework.web.servlet.DispatcherServlet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&lt;/servlet-class&gt;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&lt;load-on-startup&gt;</w:t>
      </w:r>
      <w:r>
        <w:rPr>
          <w:rStyle w:val="pln"/>
          <w:color w:val="000000"/>
          <w:sz w:val="23"/>
          <w:szCs w:val="23"/>
        </w:rPr>
        <w:t>1</w:t>
      </w:r>
      <w:r>
        <w:rPr>
          <w:rStyle w:val="tag"/>
          <w:color w:val="000088"/>
          <w:sz w:val="23"/>
          <w:szCs w:val="23"/>
        </w:rPr>
        <w:t>&lt;/load-on-startup&gt;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&lt;servlet-name&gt;</w:t>
      </w:r>
      <w:r>
        <w:rPr>
          <w:rStyle w:val="pln"/>
          <w:color w:val="000000"/>
          <w:sz w:val="23"/>
          <w:szCs w:val="23"/>
        </w:rPr>
        <w:t>HelloWeb</w:t>
      </w:r>
      <w:r>
        <w:rPr>
          <w:rStyle w:val="tag"/>
          <w:color w:val="000088"/>
          <w:sz w:val="23"/>
          <w:szCs w:val="23"/>
        </w:rPr>
        <w:t>&lt;/servlet-name&gt;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&lt;url-pattern&gt;</w:t>
      </w:r>
      <w:r>
        <w:rPr>
          <w:rStyle w:val="pln"/>
          <w:color w:val="000000"/>
          <w:sz w:val="23"/>
          <w:szCs w:val="23"/>
        </w:rPr>
        <w:t>*.jsp</w:t>
      </w:r>
      <w:r>
        <w:rPr>
          <w:rStyle w:val="tag"/>
          <w:color w:val="000088"/>
          <w:sz w:val="23"/>
          <w:szCs w:val="23"/>
        </w:rPr>
        <w:t>&lt;/url-pattern&gt;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&lt;/servlet-mapping&gt;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&lt;/web-app&gt;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web.xml</w:t>
      </w:r>
      <w:r>
        <w:rPr>
          <w:rFonts w:ascii="Arial" w:hAnsi="Arial" w:cs="Arial"/>
          <w:color w:val="000000"/>
        </w:rPr>
        <w:t> file will be kept in the WebContent/WEB-INF directory of your web application. Upon initialization of </w:t>
      </w:r>
      <w:r>
        <w:rPr>
          <w:rFonts w:ascii="Arial" w:hAnsi="Arial" w:cs="Arial"/>
          <w:b/>
          <w:bCs/>
          <w:color w:val="000000"/>
        </w:rPr>
        <w:t>HelloWeb</w:t>
      </w:r>
      <w:r>
        <w:rPr>
          <w:rFonts w:ascii="Arial" w:hAnsi="Arial" w:cs="Arial"/>
          <w:color w:val="000000"/>
        </w:rPr>
        <w:t> DispatcherServlet, the framework will try to load the application context from a file named </w:t>
      </w:r>
      <w:r>
        <w:rPr>
          <w:rFonts w:ascii="Arial" w:hAnsi="Arial" w:cs="Arial"/>
          <w:b/>
          <w:bCs/>
          <w:color w:val="000000"/>
        </w:rPr>
        <w:t>[servlet-name]-servlet.xml</w:t>
      </w:r>
      <w:r>
        <w:rPr>
          <w:rFonts w:ascii="Arial" w:hAnsi="Arial" w:cs="Arial"/>
          <w:color w:val="000000"/>
        </w:rPr>
        <w:t> located in the application's WebContent/WEB-INFdirectory. In this case, our file will be </w:t>
      </w:r>
      <w:r>
        <w:rPr>
          <w:rFonts w:ascii="Arial" w:hAnsi="Arial" w:cs="Arial"/>
          <w:b/>
          <w:bCs/>
          <w:color w:val="000000"/>
        </w:rPr>
        <w:t>HelloWebservlet.xml</w:t>
      </w:r>
      <w:r>
        <w:rPr>
          <w:rFonts w:ascii="Arial" w:hAnsi="Arial" w:cs="Arial"/>
          <w:color w:val="000000"/>
        </w:rPr>
        <w: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&lt;servlet-mapping&gt; tag indicates what URLs will be handled by which DispatcherServlet. Here all the HTTP requests ending with </w:t>
      </w:r>
      <w:r>
        <w:rPr>
          <w:rFonts w:ascii="Arial" w:hAnsi="Arial" w:cs="Arial"/>
          <w:b/>
          <w:bCs/>
          <w:color w:val="000000"/>
        </w:rPr>
        <w:t>.jsp</w:t>
      </w:r>
      <w:r>
        <w:rPr>
          <w:rFonts w:ascii="Arial" w:hAnsi="Arial" w:cs="Arial"/>
          <w:color w:val="000000"/>
        </w:rPr>
        <w:t> will be handled by the </w:t>
      </w:r>
      <w:r>
        <w:rPr>
          <w:rFonts w:ascii="Arial" w:hAnsi="Arial" w:cs="Arial"/>
          <w:b/>
          <w:bCs/>
          <w:color w:val="000000"/>
        </w:rPr>
        <w:t>HelloWeb</w:t>
      </w:r>
      <w:r>
        <w:rPr>
          <w:rFonts w:ascii="Arial" w:hAnsi="Arial" w:cs="Arial"/>
          <w:color w:val="000000"/>
        </w:rPr>
        <w:t> DispatcherServlet.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do not want to go with default filename as </w:t>
      </w:r>
      <w:r>
        <w:rPr>
          <w:rFonts w:ascii="Arial" w:hAnsi="Arial" w:cs="Arial"/>
          <w:i/>
          <w:iCs/>
          <w:color w:val="000000"/>
        </w:rPr>
        <w:t>[servlet-name]-servlet.xml</w:t>
      </w:r>
      <w:r>
        <w:rPr>
          <w:rFonts w:ascii="Arial" w:hAnsi="Arial" w:cs="Arial"/>
          <w:color w:val="000000"/>
        </w:rPr>
        <w:t> and default location as </w:t>
      </w:r>
      <w:r>
        <w:rPr>
          <w:rFonts w:ascii="Arial" w:hAnsi="Arial" w:cs="Arial"/>
          <w:i/>
          <w:iCs/>
          <w:color w:val="000000"/>
        </w:rPr>
        <w:t>WebContent/WEB-INF</w:t>
      </w:r>
      <w:r>
        <w:rPr>
          <w:rFonts w:ascii="Arial" w:hAnsi="Arial" w:cs="Arial"/>
          <w:color w:val="000000"/>
        </w:rPr>
        <w:t>, you can customize this file name and location by adding the servlet listener </w:t>
      </w:r>
      <w:r>
        <w:rPr>
          <w:rFonts w:ascii="Arial" w:hAnsi="Arial" w:cs="Arial"/>
          <w:i/>
          <w:iCs/>
          <w:color w:val="000000"/>
        </w:rPr>
        <w:t>ContextLoaderListener</w:t>
      </w:r>
      <w:r>
        <w:rPr>
          <w:rFonts w:ascii="Arial" w:hAnsi="Arial" w:cs="Arial"/>
          <w:color w:val="000000"/>
        </w:rPr>
        <w:t> in your web.xml file as follows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&lt;web-app</w:t>
      </w:r>
      <w:r>
        <w:rPr>
          <w:rStyle w:val="pln"/>
          <w:color w:val="000000"/>
          <w:sz w:val="23"/>
          <w:szCs w:val="23"/>
        </w:rPr>
        <w:t>...</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xml:space="preserve">&lt;!-------- </w:t>
      </w:r>
      <w:r>
        <w:rPr>
          <w:rStyle w:val="com"/>
          <w:rFonts w:eastAsiaTheme="majorEastAsia"/>
          <w:i/>
          <w:iCs/>
          <w:color w:val="880000"/>
          <w:sz w:val="23"/>
          <w:szCs w:val="23"/>
        </w:rPr>
        <w:t>DispatcherServlet</w:t>
      </w:r>
      <w:r>
        <w:rPr>
          <w:rStyle w:val="com"/>
          <w:rFonts w:eastAsiaTheme="majorEastAsia"/>
          <w:color w:val="880000"/>
          <w:sz w:val="23"/>
          <w:szCs w:val="23"/>
        </w:rPr>
        <w:t xml:space="preserve"> definition goes here-----&gt;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&lt;context-param&gt;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&lt;param-name&gt;</w:t>
      </w:r>
      <w:r>
        <w:rPr>
          <w:rStyle w:val="pln"/>
          <w:color w:val="000000"/>
          <w:sz w:val="23"/>
          <w:szCs w:val="23"/>
        </w:rPr>
        <w:t>contextConfigLocation</w:t>
      </w:r>
      <w:r>
        <w:rPr>
          <w:rStyle w:val="tag"/>
          <w:color w:val="000088"/>
          <w:sz w:val="23"/>
          <w:szCs w:val="23"/>
        </w:rPr>
        <w:t>&lt;/param-name&gt;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&lt;param-value&gt;</w:t>
      </w:r>
      <w:r>
        <w:rPr>
          <w:rStyle w:val="pln"/>
          <w:color w:val="000000"/>
          <w:sz w:val="23"/>
          <w:szCs w:val="23"/>
        </w:rPr>
        <w:t>/WEB-INF/HelloWeb-servlet.xml</w:t>
      </w:r>
      <w:r>
        <w:rPr>
          <w:rStyle w:val="tag"/>
          <w:color w:val="000088"/>
          <w:sz w:val="23"/>
          <w:szCs w:val="23"/>
        </w:rPr>
        <w:t>&lt;/param-value&gt;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&lt;/context-param&gt;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&lt;listener&gt;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&lt;listener-class&gt;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org.springframework.web.context.ContextLoaderListener</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&lt;/listener-class&gt;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&lt;/listener&gt;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&lt;/web-app&gt;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check the required configuration for </w:t>
      </w:r>
      <w:r>
        <w:rPr>
          <w:rFonts w:ascii="Arial" w:hAnsi="Arial" w:cs="Arial"/>
          <w:b/>
          <w:bCs/>
          <w:color w:val="000000"/>
        </w:rPr>
        <w:t>HelloWeb-servlet.xml</w:t>
      </w:r>
      <w:r>
        <w:rPr>
          <w:rFonts w:ascii="Arial" w:hAnsi="Arial" w:cs="Arial"/>
          <w:color w:val="000000"/>
        </w:rPr>
        <w:t> file, placed in your web application's </w:t>
      </w:r>
      <w:r>
        <w:rPr>
          <w:rFonts w:ascii="Arial" w:hAnsi="Arial" w:cs="Arial"/>
          <w:i/>
          <w:iCs/>
          <w:color w:val="000000"/>
        </w:rPr>
        <w:t>WebContent/WEB-INF</w:t>
      </w:r>
      <w:r>
        <w:rPr>
          <w:rFonts w:ascii="Arial" w:hAnsi="Arial" w:cs="Arial"/>
          <w:color w:val="000000"/>
        </w:rPr>
        <w:t> directory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atn"/>
          <w:color w:val="660066"/>
          <w:sz w:val="23"/>
          <w:szCs w:val="23"/>
        </w:rPr>
        <w:t>xmlns:context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"http://www.springframework.org/schema/context"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"http://www.springframework.org/schema/beans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atv"/>
          <w:color w:val="008800"/>
          <w:sz w:val="23"/>
          <w:szCs w:val="23"/>
        </w:rPr>
      </w:pPr>
      <w:r>
        <w:rPr>
          <w:rStyle w:val="atv"/>
          <w:color w:val="008800"/>
          <w:sz w:val="23"/>
          <w:szCs w:val="23"/>
        </w:rPr>
        <w:t xml:space="preserve">   http://www.springframework.org/schema/beans/spring-beans-3.0.xsd</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atv"/>
          <w:color w:val="008800"/>
          <w:sz w:val="23"/>
          <w:szCs w:val="23"/>
        </w:rPr>
      </w:pPr>
      <w:r>
        <w:rPr>
          <w:rStyle w:val="atv"/>
          <w:color w:val="008800"/>
          <w:sz w:val="23"/>
          <w:szCs w:val="23"/>
        </w:rPr>
        <w:t xml:space="preserve">   http://www.springframework.org/schema/context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atv"/>
          <w:color w:val="008800"/>
          <w:sz w:val="23"/>
          <w:szCs w:val="23"/>
        </w:rPr>
        <w:t xml:space="preserve">   http://www.springframework.org/schema/context/spring-context-3.0.xsd"</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&lt;context:component-scan</w:t>
      </w:r>
      <w:r>
        <w:rPr>
          <w:rStyle w:val="pln"/>
          <w:color w:val="000000"/>
          <w:sz w:val="23"/>
          <w:szCs w:val="23"/>
        </w:rPr>
        <w:t xml:space="preserve"> </w:t>
      </w:r>
      <w:r>
        <w:rPr>
          <w:rStyle w:val="atn"/>
          <w:color w:val="660066"/>
          <w:sz w:val="23"/>
          <w:szCs w:val="23"/>
        </w:rPr>
        <w:t>base-package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w:t>
      </w:r>
      <w:r>
        <w:rPr>
          <w:rStyle w:val="pln"/>
          <w:color w:val="000000"/>
          <w:sz w:val="23"/>
          <w:szCs w:val="23"/>
        </w:rPr>
        <w:t xml:space="preserve"> </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"org.springframework.web.servlet.view.InternalResourceViewResolver"</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"prefix"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"/WEB-INF/jsp/"</w:t>
      </w:r>
      <w:r>
        <w:rPr>
          <w:rStyle w:val="pln"/>
          <w:color w:val="000000"/>
          <w:sz w:val="23"/>
          <w:szCs w:val="23"/>
        </w:rPr>
        <w:t xml:space="preserve"> </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"suffix"</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".jsp"</w:t>
      </w:r>
      <w:r>
        <w:rPr>
          <w:rStyle w:val="pln"/>
          <w:color w:val="000000"/>
          <w:sz w:val="23"/>
          <w:szCs w:val="23"/>
        </w:rPr>
        <w:t xml:space="preserve"> </w:t>
      </w:r>
      <w:r>
        <w:rPr>
          <w:rStyle w:val="tag"/>
          <w:color w:val="000088"/>
          <w:sz w:val="23"/>
          <w:szCs w:val="23"/>
        </w:rPr>
        <w:t>/&gt;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&lt;/beans&gt;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important points about </w:t>
      </w:r>
      <w:r>
        <w:rPr>
          <w:rFonts w:ascii="Arial" w:hAnsi="Arial" w:cs="Arial"/>
          <w:b/>
          <w:bCs/>
          <w:color w:val="000000"/>
        </w:rPr>
        <w:t>HelloWeb-servlet.xml</w:t>
      </w:r>
      <w:r>
        <w:rPr>
          <w:rFonts w:ascii="Arial" w:hAnsi="Arial" w:cs="Arial"/>
          <w:color w:val="000000"/>
        </w:rPr>
        <w:t> file −</w:t>
      </w:r>
    </w:p>
    <w:p w:rsidR="002A67BF" w:rsidRDefault="002A67BF" w:rsidP="002A67BF">
      <w:pPr>
        <w:pStyle w:val="NormalWeb"/>
        <w:numPr>
          <w:ilvl w:val="0"/>
          <w:numId w:val="13"/>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i/>
          <w:iCs/>
          <w:color w:val="000000"/>
          <w:sz w:val="13"/>
          <w:szCs w:val="13"/>
        </w:rPr>
        <w:t>[servlet-name]-servlet.xml</w:t>
      </w:r>
      <w:r>
        <w:rPr>
          <w:rFonts w:ascii="Arial" w:hAnsi="Arial" w:cs="Arial"/>
          <w:color w:val="000000"/>
          <w:sz w:val="13"/>
          <w:szCs w:val="13"/>
        </w:rPr>
        <w:t> file will be used to create the beans defined, overriding the definitions of any beans defined with the same name in the global scope.</w:t>
      </w:r>
    </w:p>
    <w:p w:rsidR="002A67BF" w:rsidRDefault="002A67BF" w:rsidP="002A67BF">
      <w:pPr>
        <w:pStyle w:val="NormalWeb"/>
        <w:numPr>
          <w:ilvl w:val="0"/>
          <w:numId w:val="13"/>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i/>
          <w:iCs/>
          <w:color w:val="000000"/>
          <w:sz w:val="13"/>
          <w:szCs w:val="13"/>
        </w:rPr>
        <w:t>&lt;context:component-scan...&gt;</w:t>
      </w:r>
      <w:r>
        <w:rPr>
          <w:rFonts w:ascii="Arial" w:hAnsi="Arial" w:cs="Arial"/>
          <w:color w:val="000000"/>
          <w:sz w:val="13"/>
          <w:szCs w:val="13"/>
        </w:rPr>
        <w:t> tag will be use to activate Spring MVC annotation scanning capability which allows to make use of annotations like @Controller and @RequestMapping etc.</w:t>
      </w:r>
    </w:p>
    <w:p w:rsidR="002A67BF" w:rsidRDefault="002A67BF" w:rsidP="002A67BF">
      <w:pPr>
        <w:pStyle w:val="NormalWeb"/>
        <w:numPr>
          <w:ilvl w:val="0"/>
          <w:numId w:val="13"/>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The </w:t>
      </w:r>
      <w:r>
        <w:rPr>
          <w:rFonts w:ascii="Arial" w:hAnsi="Arial" w:cs="Arial"/>
          <w:i/>
          <w:iCs/>
          <w:color w:val="000000"/>
          <w:sz w:val="13"/>
          <w:szCs w:val="13"/>
        </w:rPr>
        <w:t>InternalResourceViewResolver</w:t>
      </w:r>
      <w:r>
        <w:rPr>
          <w:rFonts w:ascii="Arial" w:hAnsi="Arial" w:cs="Arial"/>
          <w:color w:val="000000"/>
          <w:sz w:val="13"/>
          <w:szCs w:val="13"/>
        </w:rPr>
        <w:t> will have rules defined to resolve the view names. As per the above defined rule, a logical view named </w:t>
      </w:r>
      <w:r>
        <w:rPr>
          <w:rFonts w:ascii="Arial" w:hAnsi="Arial" w:cs="Arial"/>
          <w:b/>
          <w:bCs/>
          <w:color w:val="000000"/>
          <w:sz w:val="13"/>
          <w:szCs w:val="13"/>
        </w:rPr>
        <w:t>hello</w:t>
      </w:r>
      <w:r>
        <w:rPr>
          <w:rFonts w:ascii="Arial" w:hAnsi="Arial" w:cs="Arial"/>
          <w:color w:val="000000"/>
          <w:sz w:val="13"/>
          <w:szCs w:val="13"/>
        </w:rPr>
        <w:t> is delegated to a view implementation located at </w:t>
      </w:r>
      <w:r>
        <w:rPr>
          <w:rFonts w:ascii="Arial" w:hAnsi="Arial" w:cs="Arial"/>
          <w:i/>
          <w:iCs/>
          <w:color w:val="000000"/>
          <w:sz w:val="13"/>
          <w:szCs w:val="13"/>
        </w:rPr>
        <w:t>/WEB-INF/jsp/hello.jsp</w:t>
      </w:r>
      <w:r>
        <w:rPr>
          <w:rFonts w:ascii="Arial" w:hAnsi="Arial" w:cs="Arial"/>
          <w:color w:val="000000"/>
          <w:sz w:val="13"/>
          <w:szCs w:val="13"/>
        </w:rPr>
        <w:t> .</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section will show you how to create your actual components, i.e., Controller, Model, and View.</w:t>
      </w:r>
    </w:p>
    <w:p w:rsidR="002A67BF" w:rsidRDefault="002A67BF" w:rsidP="002A67BF">
      <w:pPr>
        <w:pStyle w:val="Heading2"/>
        <w:rPr>
          <w:rFonts w:ascii="Arial" w:hAnsi="Arial" w:cs="Arial"/>
          <w:b w:val="0"/>
          <w:bCs w:val="0"/>
          <w:sz w:val="22"/>
          <w:szCs w:val="22"/>
        </w:rPr>
      </w:pPr>
      <w:r>
        <w:rPr>
          <w:rFonts w:ascii="Arial" w:hAnsi="Arial" w:cs="Arial"/>
          <w:b w:val="0"/>
          <w:bCs w:val="0"/>
          <w:sz w:val="22"/>
          <w:szCs w:val="22"/>
        </w:rPr>
        <w:t>Defining a Controller</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DispatcherServlet delegates the request to the controllers to execute the functionality specific to it. The </w:t>
      </w:r>
      <w:r>
        <w:rPr>
          <w:rFonts w:ascii="Arial" w:hAnsi="Arial" w:cs="Arial"/>
          <w:b/>
          <w:bCs/>
          <w:color w:val="000000"/>
        </w:rPr>
        <w:t>@Controller</w:t>
      </w:r>
      <w:r>
        <w:rPr>
          <w:rFonts w:ascii="Arial" w:hAnsi="Arial" w:cs="Arial"/>
          <w:color w:val="000000"/>
        </w:rPr>
        <w:t>annotation indicates that a particular class serves the role of a controller. The </w:t>
      </w:r>
      <w:r>
        <w:rPr>
          <w:rFonts w:ascii="Arial" w:hAnsi="Arial" w:cs="Arial"/>
          <w:b/>
          <w:bCs/>
          <w:color w:val="000000"/>
        </w:rPr>
        <w:t>@RequestMapping</w:t>
      </w:r>
      <w:r>
        <w:rPr>
          <w:rFonts w:ascii="Arial" w:hAnsi="Arial" w:cs="Arial"/>
          <w:color w:val="000000"/>
        </w:rPr>
        <w:t> annotation is used to map a URL to either an entire class or a particular handler method.</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lit"/>
          <w:color w:val="006666"/>
          <w:sz w:val="23"/>
          <w:szCs w:val="23"/>
        </w:rPr>
        <w:t>@Controller</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lit"/>
          <w:color w:val="006666"/>
          <w:sz w:val="23"/>
          <w:szCs w:val="23"/>
        </w:rPr>
        <w:t>@RequestMapping</w:t>
      </w:r>
      <w:r>
        <w:rPr>
          <w:rStyle w:val="pun"/>
          <w:color w:val="666600"/>
          <w:sz w:val="23"/>
          <w:szCs w:val="23"/>
        </w:rPr>
        <w:t>(</w:t>
      </w:r>
      <w:r>
        <w:rPr>
          <w:rStyle w:val="str"/>
          <w:color w:val="008800"/>
          <w:sz w:val="23"/>
          <w:szCs w:val="23"/>
        </w:rPr>
        <w:t>"/hello"</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pln"/>
          <w:color w:val="000000"/>
          <w:sz w:val="23"/>
          <w:szCs w:val="23"/>
        </w:rPr>
        <w:t xml:space="preserve">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model</w:t>
      </w:r>
      <w:r>
        <w:rPr>
          <w:rStyle w:val="pun"/>
          <w:color w:val="666600"/>
          <w:sz w:val="23"/>
          <w:szCs w:val="23"/>
        </w:rPr>
        <w:t>.</w:t>
      </w:r>
      <w:r>
        <w:rPr>
          <w:rStyle w:val="pln"/>
          <w:color w:val="000000"/>
          <w:sz w:val="23"/>
          <w:szCs w:val="23"/>
        </w:rPr>
        <w:t>addAttribute</w:t>
      </w:r>
      <w:r>
        <w:rPr>
          <w:rStyle w:val="pun"/>
          <w:color w:val="666600"/>
          <w:sz w:val="23"/>
          <w:szCs w:val="23"/>
        </w:rPr>
        <w:t>(</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@Controller</w:t>
      </w:r>
      <w:r>
        <w:rPr>
          <w:rFonts w:ascii="Arial" w:hAnsi="Arial" w:cs="Arial"/>
          <w:color w:val="000000"/>
        </w:rPr>
        <w:t> annotation defines the class as a Spring MVC controller. Here, the first usage of </w:t>
      </w:r>
      <w:r>
        <w:rPr>
          <w:rFonts w:ascii="Arial" w:hAnsi="Arial" w:cs="Arial"/>
          <w:b/>
          <w:bCs/>
          <w:color w:val="000000"/>
        </w:rPr>
        <w:t>@RequestMapping</w:t>
      </w:r>
      <w:r>
        <w:rPr>
          <w:rFonts w:ascii="Arial" w:hAnsi="Arial" w:cs="Arial"/>
          <w:color w:val="000000"/>
        </w:rPr>
        <w:t> indicates that all handling methods on this controller are relative to the </w:t>
      </w:r>
      <w:r>
        <w:rPr>
          <w:rFonts w:ascii="Arial" w:hAnsi="Arial" w:cs="Arial"/>
          <w:b/>
          <w:bCs/>
          <w:color w:val="000000"/>
        </w:rPr>
        <w:t>/hello</w:t>
      </w:r>
      <w:r>
        <w:rPr>
          <w:rFonts w:ascii="Arial" w:hAnsi="Arial" w:cs="Arial"/>
          <w:color w:val="000000"/>
        </w:rPr>
        <w:t> path. Next annotation</w:t>
      </w:r>
      <w:r>
        <w:rPr>
          <w:rFonts w:ascii="Arial" w:hAnsi="Arial" w:cs="Arial"/>
          <w:b/>
          <w:bCs/>
          <w:color w:val="000000"/>
        </w:rPr>
        <w:t>@RequestMapping(method = RequestMethod.GET)</w:t>
      </w:r>
      <w:r>
        <w:rPr>
          <w:rFonts w:ascii="Arial" w:hAnsi="Arial" w:cs="Arial"/>
          <w:color w:val="000000"/>
        </w:rPr>
        <w:t> is used to declare theprintHello() method as the controller's default service method to handle HTTP GET request. You can define another method to handle any POST request at the same URL.</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write the above controller in another form where you can add additional attributes in </w:t>
      </w:r>
      <w:r>
        <w:rPr>
          <w:rFonts w:ascii="Arial" w:hAnsi="Arial" w:cs="Arial"/>
          <w:i/>
          <w:iCs/>
          <w:color w:val="000000"/>
        </w:rPr>
        <w:t>@RequestMapping</w:t>
      </w:r>
      <w:r>
        <w:rPr>
          <w:rFonts w:ascii="Arial" w:hAnsi="Arial" w:cs="Arial"/>
          <w:color w:val="000000"/>
        </w:rPr>
        <w:t> as follows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lit"/>
          <w:color w:val="006666"/>
          <w:sz w:val="23"/>
          <w:szCs w:val="23"/>
        </w:rPr>
        <w:t>@Controller</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HelloController</w:t>
      </w:r>
      <w:r>
        <w:rPr>
          <w:rStyle w:val="pln"/>
          <w:color w:val="000000"/>
          <w:sz w:val="23"/>
          <w:szCs w:val="23"/>
        </w:rPr>
        <w:t xml:space="preserve"> </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lit"/>
          <w:color w:val="006666"/>
          <w:sz w:val="23"/>
          <w:szCs w:val="23"/>
        </w:rPr>
        <w:t>@RequestMapping</w:t>
      </w:r>
      <w:r>
        <w:rPr>
          <w:rStyle w:val="pun"/>
          <w:color w:val="666600"/>
          <w:sz w:val="23"/>
          <w:szCs w:val="23"/>
        </w:rPr>
        <w:t>(</w:t>
      </w:r>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r>
        <w:rPr>
          <w:rStyle w:val="pln"/>
          <w:color w:val="000000"/>
          <w:sz w:val="23"/>
          <w:szCs w:val="23"/>
        </w:rPr>
        <w:t xml:space="preserve"> method </w:t>
      </w:r>
      <w:r>
        <w:rPr>
          <w:rStyle w:val="pun"/>
          <w:color w:val="666600"/>
          <w:sz w:val="23"/>
          <w:szCs w:val="23"/>
        </w:rPr>
        <w:t>=</w:t>
      </w:r>
      <w:r>
        <w:rPr>
          <w:rStyle w:val="pln"/>
          <w:color w:val="000000"/>
          <w:sz w:val="23"/>
          <w:szCs w:val="23"/>
        </w:rPr>
        <w:t xml:space="preserve"> </w:t>
      </w:r>
      <w:r>
        <w:rPr>
          <w:rStyle w:val="typ"/>
          <w:color w:val="660066"/>
          <w:sz w:val="23"/>
          <w:szCs w:val="23"/>
        </w:rPr>
        <w:t>RequestMethod</w:t>
      </w:r>
      <w:r>
        <w:rPr>
          <w:rStyle w:val="pun"/>
          <w:color w:val="666600"/>
          <w:sz w:val="23"/>
          <w:szCs w:val="23"/>
        </w:rPr>
        <w:t>.</w:t>
      </w:r>
      <w:r>
        <w:rPr>
          <w:rStyle w:val="pln"/>
          <w:color w:val="000000"/>
          <w:sz w:val="23"/>
          <w:szCs w:val="23"/>
        </w:rPr>
        <w:t>GET</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printHello</w:t>
      </w:r>
      <w:r>
        <w:rPr>
          <w:rStyle w:val="pun"/>
          <w:color w:val="666600"/>
          <w:sz w:val="23"/>
          <w:szCs w:val="23"/>
        </w:rPr>
        <w:t>(</w:t>
      </w:r>
      <w:r>
        <w:rPr>
          <w:rStyle w:val="typ"/>
          <w:color w:val="660066"/>
          <w:sz w:val="23"/>
          <w:szCs w:val="23"/>
        </w:rPr>
        <w:t>ModelMap</w:t>
      </w:r>
      <w:r>
        <w:rPr>
          <w:rStyle w:val="pln"/>
          <w:color w:val="000000"/>
          <w:sz w:val="23"/>
          <w:szCs w:val="23"/>
        </w:rPr>
        <w:t xml:space="preserve"> model</w:t>
      </w:r>
      <w:r>
        <w:rPr>
          <w:rStyle w:val="pun"/>
          <w:color w:val="666600"/>
          <w:sz w:val="23"/>
          <w:szCs w:val="23"/>
        </w:rPr>
        <w:t>)</w:t>
      </w:r>
      <w:r>
        <w:rPr>
          <w:rStyle w:val="pln"/>
          <w:color w:val="000000"/>
          <w:sz w:val="23"/>
          <w:szCs w:val="23"/>
        </w:rPr>
        <w:t xml:space="preserve"> </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model</w:t>
      </w:r>
      <w:r>
        <w:rPr>
          <w:rStyle w:val="pun"/>
          <w:color w:val="666600"/>
          <w:sz w:val="23"/>
          <w:szCs w:val="23"/>
        </w:rPr>
        <w:t>.</w:t>
      </w:r>
      <w:r>
        <w:rPr>
          <w:rStyle w:val="pln"/>
          <w:color w:val="000000"/>
          <w:sz w:val="23"/>
          <w:szCs w:val="23"/>
        </w:rPr>
        <w:t>addAttribute</w:t>
      </w:r>
      <w:r>
        <w:rPr>
          <w:rStyle w:val="pun"/>
          <w:color w:val="666600"/>
          <w:sz w:val="23"/>
          <w:szCs w:val="23"/>
        </w:rPr>
        <w:t>(</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"Hello Spring MVC Framework!"</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value</w:t>
      </w:r>
      <w:r>
        <w:rPr>
          <w:rFonts w:ascii="Arial" w:hAnsi="Arial" w:cs="Arial"/>
          <w:color w:val="000000"/>
        </w:rPr>
        <w:t> attribute indicates the URL to which the handler method is mapped and the </w:t>
      </w:r>
      <w:r>
        <w:rPr>
          <w:rFonts w:ascii="Arial" w:hAnsi="Arial" w:cs="Arial"/>
          <w:b/>
          <w:bCs/>
          <w:color w:val="000000"/>
        </w:rPr>
        <w:t>method</w:t>
      </w:r>
      <w:r>
        <w:rPr>
          <w:rFonts w:ascii="Arial" w:hAnsi="Arial" w:cs="Arial"/>
          <w:color w:val="000000"/>
        </w:rPr>
        <w:t> attribute defines the service method to handle HTTP GET request. The following important points are to be noted about the controller defined above −</w:t>
      </w:r>
    </w:p>
    <w:p w:rsidR="002A67BF" w:rsidRDefault="002A67BF" w:rsidP="002A67BF">
      <w:pPr>
        <w:pStyle w:val="NormalWeb"/>
        <w:numPr>
          <w:ilvl w:val="0"/>
          <w:numId w:val="14"/>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You will define required business logic inside a service method. You can call another method inside this method as per requirement.</w:t>
      </w:r>
    </w:p>
    <w:p w:rsidR="002A67BF" w:rsidRDefault="002A67BF" w:rsidP="002A67BF">
      <w:pPr>
        <w:pStyle w:val="NormalWeb"/>
        <w:numPr>
          <w:ilvl w:val="0"/>
          <w:numId w:val="14"/>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Based on the business logic defined, you will create a model within this method. You can use setter different model attributes and these attributes will be accessed by the view to present the final result. This example creates a model with its attribute "message".</w:t>
      </w:r>
    </w:p>
    <w:p w:rsidR="002A67BF" w:rsidRDefault="002A67BF" w:rsidP="002A67BF">
      <w:pPr>
        <w:pStyle w:val="NormalWeb"/>
        <w:numPr>
          <w:ilvl w:val="0"/>
          <w:numId w:val="14"/>
        </w:numPr>
        <w:spacing w:before="120" w:beforeAutospacing="0" w:after="144" w:afterAutospacing="0"/>
        <w:ind w:left="768" w:right="48"/>
        <w:jc w:val="both"/>
        <w:rPr>
          <w:rFonts w:ascii="Arial" w:hAnsi="Arial" w:cs="Arial"/>
          <w:color w:val="000000"/>
          <w:sz w:val="13"/>
          <w:szCs w:val="13"/>
        </w:rPr>
      </w:pPr>
      <w:r>
        <w:rPr>
          <w:rFonts w:ascii="Arial" w:hAnsi="Arial" w:cs="Arial"/>
          <w:color w:val="000000"/>
          <w:sz w:val="13"/>
          <w:szCs w:val="13"/>
        </w:rPr>
        <w:t>A defined service method can return a String, which contains the name of the </w:t>
      </w:r>
      <w:r>
        <w:rPr>
          <w:rFonts w:ascii="Arial" w:hAnsi="Arial" w:cs="Arial"/>
          <w:b/>
          <w:bCs/>
          <w:color w:val="000000"/>
          <w:sz w:val="13"/>
          <w:szCs w:val="13"/>
        </w:rPr>
        <w:t>view</w:t>
      </w:r>
      <w:r>
        <w:rPr>
          <w:rFonts w:ascii="Arial" w:hAnsi="Arial" w:cs="Arial"/>
          <w:color w:val="000000"/>
          <w:sz w:val="13"/>
          <w:szCs w:val="13"/>
        </w:rPr>
        <w:t> to be used to render the model. This example returns "hello" as logical view name.</w:t>
      </w:r>
    </w:p>
    <w:p w:rsidR="002A67BF" w:rsidRDefault="002A67BF" w:rsidP="002A67BF">
      <w:pPr>
        <w:pStyle w:val="Heading2"/>
        <w:rPr>
          <w:rFonts w:ascii="Arial" w:hAnsi="Arial" w:cs="Arial"/>
          <w:b w:val="0"/>
          <w:bCs w:val="0"/>
          <w:sz w:val="22"/>
          <w:szCs w:val="22"/>
        </w:rPr>
      </w:pPr>
      <w:r>
        <w:rPr>
          <w:rFonts w:ascii="Arial" w:hAnsi="Arial" w:cs="Arial"/>
          <w:b w:val="0"/>
          <w:bCs w:val="0"/>
          <w:sz w:val="22"/>
          <w:szCs w:val="22"/>
        </w:rPr>
        <w:t>Creating JSP Views</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MVC supports many types of views for different presentation technologies. These include - JSPs, HTML, PDF, Excel worksheets, XML, Velocity templates, XSLT, JSON, Atom and RSS feeds, JasperReports, etc. But most commonly we use JSP templates written with JSTL.</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write a simple </w:t>
      </w:r>
      <w:r>
        <w:rPr>
          <w:rFonts w:ascii="Arial" w:hAnsi="Arial" w:cs="Arial"/>
          <w:b/>
          <w:bCs/>
          <w:color w:val="000000"/>
        </w:rPr>
        <w:t>hello</w:t>
      </w:r>
      <w:r>
        <w:rPr>
          <w:rFonts w:ascii="Arial" w:hAnsi="Arial" w:cs="Arial"/>
          <w:color w:val="000000"/>
        </w:rPr>
        <w:t> view in /WEB-INF/hello/hello.jsp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Hello Spring MVC</w:t>
      </w:r>
      <w:r>
        <w:rPr>
          <w:rStyle w:val="tag"/>
          <w:color w:val="000088"/>
          <w:sz w:val="23"/>
          <w:szCs w:val="23"/>
        </w:rPr>
        <w:t>&lt;/title&gt;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${message}</w:t>
      </w:r>
      <w:r>
        <w:rPr>
          <w:rStyle w:val="tag"/>
          <w:color w:val="000088"/>
          <w:sz w:val="23"/>
          <w:szCs w:val="23"/>
        </w:rPr>
        <w:t>&lt;/h2&gt;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2A67BF" w:rsidRDefault="002A67BF" w:rsidP="002A67B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2A67BF" w:rsidRDefault="002A67BF" w:rsidP="002A67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${message}</w:t>
      </w:r>
      <w:r>
        <w:rPr>
          <w:rFonts w:ascii="Arial" w:hAnsi="Arial" w:cs="Arial"/>
          <w:color w:val="000000"/>
        </w:rPr>
        <w:t> is the attribute which we have set up inside the Controller. You can have multiple attributes to be displayed inside your view.</w:t>
      </w:r>
    </w:p>
    <w:p w:rsidR="002A67BF" w:rsidRDefault="002A67BF"/>
    <w:p w:rsidR="003705B7" w:rsidRDefault="003705B7"/>
    <w:p w:rsidR="003705B7" w:rsidRDefault="003705B7" w:rsidP="003705B7">
      <w:pPr>
        <w:pStyle w:val="Heading2"/>
        <w:shd w:val="clear" w:color="auto" w:fill="F8F9FA"/>
        <w:spacing w:before="0" w:beforeAutospacing="0"/>
        <w:rPr>
          <w:rFonts w:ascii="Helvetica" w:hAnsi="Helvetica" w:cs="Helvetica"/>
          <w:b w:val="0"/>
          <w:bCs w:val="0"/>
          <w:color w:val="A604BE"/>
        </w:rPr>
      </w:pPr>
      <w:r>
        <w:rPr>
          <w:rFonts w:ascii="Helvetica" w:hAnsi="Helvetica" w:cs="Helvetica"/>
          <w:b w:val="0"/>
          <w:bCs w:val="0"/>
          <w:color w:val="A604BE"/>
        </w:rPr>
        <w:t>Hibernate Single Table Strategy</w:t>
      </w:r>
    </w:p>
    <w:p w:rsidR="003705B7" w:rsidRDefault="003705B7" w:rsidP="003705B7">
      <w:pPr>
        <w:pStyle w:val="NormalWeb"/>
        <w:shd w:val="clear" w:color="auto" w:fill="F8F9FA"/>
        <w:spacing w:before="0" w:beforeAutospacing="0" w:after="77" w:afterAutospacing="0" w:line="408" w:lineRule="atLeast"/>
        <w:rPr>
          <w:rFonts w:ascii="Helvetica" w:hAnsi="Helvetica" w:cs="Helvetica"/>
          <w:color w:val="77838F"/>
          <w:sz w:val="15"/>
          <w:szCs w:val="15"/>
        </w:rPr>
      </w:pPr>
      <w:r>
        <w:rPr>
          <w:rFonts w:ascii="Helvetica" w:hAnsi="Helvetica" w:cs="Helvetica"/>
          <w:color w:val="77838F"/>
          <w:sz w:val="15"/>
          <w:szCs w:val="15"/>
        </w:rPr>
        <w:t xml:space="preserve">In case of single table strategy, there is a </w:t>
      </w:r>
      <w:r>
        <w:rPr>
          <w:rStyle w:val="str"/>
          <w:rFonts w:ascii="Helvetica" w:hAnsi="Helvetica" w:cs="Helvetica"/>
          <w:color w:val="008800"/>
          <w:sz w:val="15"/>
          <w:szCs w:val="15"/>
        </w:rPr>
        <w:t>single table</w:t>
      </w:r>
      <w:r>
        <w:rPr>
          <w:rFonts w:ascii="Helvetica" w:hAnsi="Helvetica" w:cs="Helvetica"/>
          <w:color w:val="77838F"/>
          <w:sz w:val="15"/>
          <w:szCs w:val="15"/>
        </w:rPr>
        <w:t xml:space="preserve"> created per </w:t>
      </w:r>
      <w:r>
        <w:rPr>
          <w:rStyle w:val="str"/>
          <w:rFonts w:ascii="Helvetica" w:hAnsi="Helvetica" w:cs="Helvetica"/>
          <w:color w:val="008800"/>
          <w:sz w:val="15"/>
          <w:szCs w:val="15"/>
        </w:rPr>
        <w:t>inheritance hierachy</w:t>
      </w:r>
      <w:r>
        <w:rPr>
          <w:rFonts w:ascii="Helvetica" w:hAnsi="Helvetica" w:cs="Helvetica"/>
          <w:color w:val="77838F"/>
          <w:sz w:val="15"/>
          <w:szCs w:val="15"/>
        </w:rPr>
        <w:t>. For example, we have Employee class being extended by 2 others classes but when it comes to single table strategy a single table will be created representing all the classes per inheritance hieracy and this table will contain all the data related to either Employee or ContractEmployee or PermanentEmployee.</w:t>
      </w:r>
    </w:p>
    <w:p w:rsidR="003705B7" w:rsidRDefault="003705B7" w:rsidP="003705B7">
      <w:pPr>
        <w:pStyle w:val="NormalWeb"/>
        <w:shd w:val="clear" w:color="auto" w:fill="F8F9FA"/>
        <w:spacing w:before="0" w:beforeAutospacing="0" w:after="77" w:afterAutospacing="0" w:line="408" w:lineRule="atLeast"/>
        <w:rPr>
          <w:ins w:id="0" w:author="Unknown"/>
          <w:rFonts w:ascii="Helvetica" w:hAnsi="Helvetica" w:cs="Helvetica"/>
          <w:color w:val="77838F"/>
          <w:sz w:val="15"/>
          <w:szCs w:val="15"/>
        </w:rPr>
      </w:pPr>
      <w:ins w:id="1" w:author="Unknown">
        <w:r>
          <w:rPr>
            <w:rFonts w:ascii="Helvetica" w:hAnsi="Helvetica" w:cs="Helvetica"/>
            <w:color w:val="77838F"/>
            <w:sz w:val="15"/>
            <w:szCs w:val="15"/>
          </w:rPr>
          <w:t xml:space="preserve">So, the question arises as if all the entries are made in a single table then how can we identify those rows from object perspective. For this, hbernate provides a </w:t>
        </w:r>
        <w:r>
          <w:rPr>
            <w:rStyle w:val="str"/>
            <w:rFonts w:ascii="Helvetica" w:hAnsi="Helvetica" w:cs="Helvetica"/>
            <w:color w:val="008800"/>
            <w:sz w:val="15"/>
            <w:szCs w:val="15"/>
          </w:rPr>
          <w:t>Discriminator Type(DType)</w:t>
        </w:r>
        <w:r>
          <w:rPr>
            <w:rFonts w:ascii="Helvetica" w:hAnsi="Helvetica" w:cs="Helvetica"/>
            <w:color w:val="77838F"/>
            <w:sz w:val="15"/>
            <w:szCs w:val="15"/>
          </w:rPr>
          <w:t xml:space="preserve"> column which helps to differentiate between these records. This configuration is completely annotation based. So let us define our entities and implement hibernate inheritance with Single Table Strategy.</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 w:author="Unknown"/>
          <w:rFonts w:ascii="Consolas" w:hAnsi="Consolas" w:cs="Consolas"/>
          <w:color w:val="333333"/>
          <w:sz w:val="13"/>
          <w:szCs w:val="13"/>
        </w:rPr>
      </w:pPr>
      <w:ins w:id="3" w:author="Unknown">
        <w:r>
          <w:rPr>
            <w:rFonts w:ascii="Consolas" w:hAnsi="Consolas" w:cs="Consolas"/>
            <w:b/>
            <w:bCs/>
            <w:color w:val="333333"/>
            <w:sz w:val="13"/>
            <w:szCs w:val="13"/>
          </w:rPr>
          <w:t xml:space="preserve"> Other Interesting Posts</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4" w:author="Unknown"/>
          <w:rFonts w:ascii="Consolas" w:hAnsi="Consolas" w:cs="Consolas"/>
          <w:color w:val="333333"/>
          <w:sz w:val="13"/>
          <w:szCs w:val="13"/>
        </w:rPr>
      </w:pPr>
      <w:ins w:id="5"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"https://www.devglan.com/spring-mvc/spring-hibernate-integration-example-javaconfig"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Spring Hibernate Integration Example with JavaConfig</w:t>
        </w:r>
        <w:r>
          <w:rPr>
            <w:rFonts w:ascii="Consolas" w:hAnsi="Consolas" w:cs="Consolas"/>
            <w:color w:val="333333"/>
            <w:sz w:val="13"/>
            <w:szCs w:val="13"/>
          </w:rPr>
          <w:fldChar w:fldCharType="end"/>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6" w:author="Unknown"/>
          <w:rFonts w:ascii="Consolas" w:hAnsi="Consolas" w:cs="Consolas"/>
          <w:color w:val="333333"/>
          <w:sz w:val="13"/>
          <w:szCs w:val="13"/>
        </w:rPr>
      </w:pPr>
      <w:ins w:id="7"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"https://www.devglan.com/hibernate/object-relational-mapping-in-java"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Object Relational Mapping in Java</w:t>
        </w:r>
        <w:r>
          <w:rPr>
            <w:rFonts w:ascii="Consolas" w:hAnsi="Consolas" w:cs="Consolas"/>
            <w:color w:val="333333"/>
            <w:sz w:val="13"/>
            <w:szCs w:val="13"/>
          </w:rPr>
          <w:fldChar w:fldCharType="end"/>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8" w:author="Unknown"/>
          <w:rFonts w:ascii="Consolas" w:hAnsi="Consolas" w:cs="Consolas"/>
          <w:color w:val="333333"/>
          <w:sz w:val="13"/>
          <w:szCs w:val="13"/>
        </w:rPr>
      </w:pPr>
      <w:ins w:id="9"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"https://www.devglan.com/hibernate/hibernate-annotations-example"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Hibernate Different Annotations Example</w:t>
        </w:r>
        <w:r>
          <w:rPr>
            <w:rFonts w:ascii="Consolas" w:hAnsi="Consolas" w:cs="Consolas"/>
            <w:color w:val="333333"/>
            <w:sz w:val="13"/>
            <w:szCs w:val="13"/>
          </w:rPr>
          <w:fldChar w:fldCharType="end"/>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 w:author="Unknown"/>
          <w:rFonts w:ascii="Consolas" w:hAnsi="Consolas" w:cs="Consolas"/>
          <w:color w:val="333333"/>
          <w:sz w:val="13"/>
          <w:szCs w:val="13"/>
        </w:rPr>
      </w:pPr>
      <w:ins w:id="11"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"https://www.devglan.com/hibernate/hibernate-one-to-one-mapping-example"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Hibernate One to Many Mapping Example</w:t>
        </w:r>
        <w:r>
          <w:rPr>
            <w:rFonts w:ascii="Consolas" w:hAnsi="Consolas" w:cs="Consolas"/>
            <w:color w:val="333333"/>
            <w:sz w:val="13"/>
            <w:szCs w:val="13"/>
          </w:rPr>
          <w:fldChar w:fldCharType="end"/>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 w:author="Unknown"/>
          <w:rFonts w:ascii="Consolas" w:hAnsi="Consolas" w:cs="Consolas"/>
          <w:color w:val="333333"/>
          <w:sz w:val="13"/>
          <w:szCs w:val="13"/>
        </w:rPr>
      </w:pPr>
      <w:ins w:id="13"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"https://www.devglan.com/hibernate/hibernate-one-to-many-relationship-example"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Hibernate One to Many Relationship Example</w:t>
        </w:r>
        <w:r>
          <w:rPr>
            <w:rFonts w:ascii="Consolas" w:hAnsi="Consolas" w:cs="Consolas"/>
            <w:color w:val="333333"/>
            <w:sz w:val="13"/>
            <w:szCs w:val="13"/>
          </w:rPr>
          <w:fldChar w:fldCharType="end"/>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 w:author="Unknown"/>
          <w:rFonts w:ascii="Consolas" w:hAnsi="Consolas" w:cs="Consolas"/>
          <w:color w:val="333333"/>
          <w:sz w:val="13"/>
          <w:szCs w:val="13"/>
        </w:rPr>
      </w:pPr>
      <w:ins w:id="15" w:author="Unknown">
        <w:r>
          <w:rPr>
            <w:rFonts w:ascii="Consolas" w:hAnsi="Consolas" w:cs="Consolas"/>
            <w:color w:val="333333"/>
            <w:sz w:val="13"/>
            <w:szCs w:val="13"/>
          </w:rPr>
          <w:fldChar w:fldCharType="begin"/>
        </w:r>
        <w:r>
          <w:rPr>
            <w:rFonts w:ascii="Consolas" w:hAnsi="Consolas" w:cs="Consolas"/>
            <w:color w:val="333333"/>
            <w:sz w:val="13"/>
            <w:szCs w:val="13"/>
          </w:rPr>
          <w:instrText xml:space="preserve"> HYPERLINK "https://www.devglan.com/hibernate/hibernate-many-to-many-mapping-example" </w:instrText>
        </w:r>
        <w:r>
          <w:rPr>
            <w:rFonts w:ascii="Consolas" w:hAnsi="Consolas" w:cs="Consolas"/>
            <w:color w:val="333333"/>
            <w:sz w:val="13"/>
            <w:szCs w:val="13"/>
          </w:rPr>
          <w:fldChar w:fldCharType="separate"/>
        </w:r>
        <w:r>
          <w:rPr>
            <w:rStyle w:val="Hyperlink"/>
            <w:rFonts w:ascii="Consolas" w:hAnsi="Consolas" w:cs="Consolas"/>
            <w:color w:val="2380FB"/>
            <w:sz w:val="13"/>
            <w:szCs w:val="13"/>
          </w:rPr>
          <w:t>Hibernate Many to Many Relationship Example</w:t>
        </w:r>
        <w:r>
          <w:rPr>
            <w:rFonts w:ascii="Consolas" w:hAnsi="Consolas" w:cs="Consolas"/>
            <w:color w:val="333333"/>
            <w:sz w:val="13"/>
            <w:szCs w:val="13"/>
          </w:rPr>
          <w:fldChar w:fldCharType="end"/>
        </w:r>
      </w:ins>
    </w:p>
    <w:p w:rsidR="003705B7" w:rsidRDefault="003705B7" w:rsidP="003705B7">
      <w:pPr>
        <w:rPr>
          <w:ins w:id="16" w:author="Unknown"/>
          <w:rFonts w:ascii="Times New Roman" w:hAnsi="Times New Roman" w:cs="Times New Roman"/>
          <w:sz w:val="24"/>
          <w:szCs w:val="24"/>
        </w:rPr>
      </w:pPr>
      <w:ins w:id="17" w:author="Unknown">
        <w:r>
          <w:rPr>
            <w:rFonts w:ascii="Helvetica" w:hAnsi="Helvetica" w:cs="Helvetica"/>
            <w:b/>
            <w:bCs/>
            <w:color w:val="1E2022"/>
            <w:sz w:val="15"/>
            <w:szCs w:val="15"/>
            <w:shd w:val="clear" w:color="auto" w:fill="F8F9FA"/>
          </w:rPr>
          <w:t>Employee.java</w:t>
        </w:r>
        <w:r>
          <w:rPr>
            <w:rFonts w:ascii="Helvetica" w:hAnsi="Helvetica" w:cs="Helvetica"/>
            <w:color w:val="1E2022"/>
            <w:sz w:val="15"/>
            <w:szCs w:val="15"/>
            <w:shd w:val="clear" w:color="auto" w:fill="F8F9FA"/>
          </w:rPr>
          <w:t xml:space="preserv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 w:author="Unknown"/>
          <w:rFonts w:ascii="Consolas" w:hAnsi="Consolas" w:cs="Consolas"/>
          <w:color w:val="333333"/>
          <w:sz w:val="13"/>
          <w:szCs w:val="13"/>
        </w:rPr>
      </w:pPr>
      <w:ins w:id="19" w:author="Unknown">
        <w:r>
          <w:rPr>
            <w:rStyle w:val="antb"/>
            <w:rFonts w:ascii="Consolas" w:hAnsi="Consolas" w:cs="Consolas"/>
            <w:color w:val="333333"/>
            <w:sz w:val="13"/>
            <w:szCs w:val="13"/>
          </w:rPr>
          <w:t>@Entity</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0" w:author="Unknown"/>
          <w:rFonts w:ascii="Consolas" w:hAnsi="Consolas" w:cs="Consolas"/>
          <w:color w:val="333333"/>
          <w:sz w:val="13"/>
          <w:szCs w:val="13"/>
        </w:rPr>
      </w:pPr>
      <w:ins w:id="21" w:author="Unknown">
        <w:r>
          <w:rPr>
            <w:rStyle w:val="antb"/>
            <w:rFonts w:ascii="Consolas" w:hAnsi="Consolas" w:cs="Consolas"/>
            <w:color w:val="333333"/>
            <w:sz w:val="13"/>
            <w:szCs w:val="13"/>
          </w:rPr>
          <w:t>@Table</w:t>
        </w:r>
        <w:r>
          <w:rPr>
            <w:rFonts w:ascii="Consolas" w:hAnsi="Consolas" w:cs="Consolas"/>
            <w:color w:val="333333"/>
            <w:sz w:val="13"/>
            <w:szCs w:val="13"/>
          </w:rPr>
          <w:t xml:space="preserve">(name = </w:t>
        </w:r>
        <w:r>
          <w:rPr>
            <w:rStyle w:val="ant"/>
            <w:rFonts w:ascii="Consolas" w:hAnsi="Consolas" w:cs="Consolas"/>
            <w:color w:val="025969"/>
            <w:sz w:val="13"/>
            <w:szCs w:val="13"/>
          </w:rPr>
          <w:t>"EMPLOYEE"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2" w:author="Unknown"/>
          <w:rFonts w:ascii="Consolas" w:hAnsi="Consolas" w:cs="Consolas"/>
          <w:color w:val="333333"/>
          <w:sz w:val="13"/>
          <w:szCs w:val="13"/>
        </w:rPr>
      </w:pPr>
      <w:ins w:id="23" w:author="Unknown">
        <w:r>
          <w:rPr>
            <w:rStyle w:val="antb"/>
            <w:rFonts w:ascii="Consolas" w:hAnsi="Consolas" w:cs="Consolas"/>
            <w:color w:val="333333"/>
            <w:sz w:val="13"/>
            <w:szCs w:val="13"/>
          </w:rPr>
          <w:t>@Inheritance</w:t>
        </w:r>
        <w:r>
          <w:rPr>
            <w:rFonts w:ascii="Consolas" w:hAnsi="Consolas" w:cs="Consolas"/>
            <w:color w:val="333333"/>
            <w:sz w:val="13"/>
            <w:szCs w:val="13"/>
          </w:rPr>
          <w:t>(strategy=InheritanceType.</w:t>
        </w:r>
        <w:r>
          <w:rPr>
            <w:rStyle w:val="kw"/>
            <w:rFonts w:ascii="Consolas" w:hAnsi="Consolas" w:cs="Consolas"/>
            <w:color w:val="0000FF"/>
            <w:sz w:val="13"/>
            <w:szCs w:val="13"/>
          </w:rPr>
          <w:t>SINGLE_TABLE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4" w:author="Unknown"/>
          <w:rFonts w:ascii="Consolas" w:hAnsi="Consolas" w:cs="Consolas"/>
          <w:color w:val="333333"/>
          <w:sz w:val="13"/>
          <w:szCs w:val="13"/>
        </w:rPr>
      </w:pPr>
      <w:ins w:id="25" w:author="Unknown">
        <w:r>
          <w:rPr>
            <w:rStyle w:val="kw"/>
            <w:rFonts w:ascii="Consolas" w:hAnsi="Consolas" w:cs="Consolas"/>
            <w:color w:val="0000FF"/>
            <w:sz w:val="13"/>
            <w:szCs w:val="13"/>
          </w:rPr>
          <w:t>public class</w:t>
        </w:r>
        <w:r>
          <w:rPr>
            <w:rFonts w:ascii="Consolas" w:hAnsi="Consolas" w:cs="Consolas"/>
            <w:color w:val="333333"/>
            <w:sz w:val="13"/>
            <w:szCs w:val="13"/>
          </w:rPr>
          <w:t xml:space="preserve"> Employee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6" w:author="Unknown"/>
          <w:rFonts w:ascii="Consolas" w:hAnsi="Consolas" w:cs="Consolas"/>
          <w:color w:val="333333"/>
          <w:sz w:val="13"/>
          <w:szCs w:val="13"/>
        </w:rPr>
      </w:pPr>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7" w:author="Unknown"/>
          <w:rFonts w:ascii="Consolas" w:hAnsi="Consolas" w:cs="Consolas"/>
          <w:color w:val="333333"/>
          <w:sz w:val="13"/>
          <w:szCs w:val="13"/>
        </w:rPr>
      </w:pPr>
      <w:ins w:id="28" w:author="Unknown">
        <w:r>
          <w:rPr>
            <w:rFonts w:ascii="Consolas" w:hAnsi="Consolas" w:cs="Consolas"/>
            <w:color w:val="333333"/>
            <w:sz w:val="13"/>
            <w:szCs w:val="13"/>
          </w:rPr>
          <w:tab/>
        </w:r>
        <w:r>
          <w:rPr>
            <w:rStyle w:val="antb"/>
            <w:rFonts w:ascii="Consolas" w:hAnsi="Consolas" w:cs="Consolas"/>
            <w:color w:val="333333"/>
            <w:sz w:val="13"/>
            <w:szCs w:val="13"/>
          </w:rPr>
          <w:t>@Id</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29" w:author="Unknown"/>
          <w:rFonts w:ascii="Consolas" w:hAnsi="Consolas" w:cs="Consolas"/>
          <w:color w:val="333333"/>
          <w:sz w:val="13"/>
          <w:szCs w:val="13"/>
        </w:rPr>
      </w:pPr>
      <w:ins w:id="30" w:author="Unknown">
        <w:r>
          <w:rPr>
            <w:rFonts w:ascii="Consolas" w:hAnsi="Consolas" w:cs="Consolas"/>
            <w:color w:val="333333"/>
            <w:sz w:val="13"/>
            <w:szCs w:val="13"/>
          </w:rPr>
          <w:tab/>
        </w:r>
        <w:r>
          <w:rPr>
            <w:rStyle w:val="antb"/>
            <w:rFonts w:ascii="Consolas" w:hAnsi="Consolas" w:cs="Consolas"/>
            <w:color w:val="333333"/>
            <w:sz w:val="13"/>
            <w:szCs w:val="13"/>
          </w:rPr>
          <w:t>@GeneratedValue</w:t>
        </w:r>
        <w:r>
          <w:rPr>
            <w:rFonts w:ascii="Consolas" w:hAnsi="Consolas" w:cs="Consolas"/>
            <w:color w:val="333333"/>
            <w:sz w:val="13"/>
            <w:szCs w:val="13"/>
          </w:rPr>
          <w:t>(strategy = GenerationType.AUTO)</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31" w:author="Unknown"/>
          <w:rFonts w:ascii="Consolas" w:hAnsi="Consolas" w:cs="Consolas"/>
          <w:color w:val="333333"/>
          <w:sz w:val="13"/>
          <w:szCs w:val="13"/>
        </w:rPr>
      </w:pPr>
      <w:ins w:id="32" w:author="Unknown">
        <w:r>
          <w:rPr>
            <w:rFonts w:ascii="Consolas" w:hAnsi="Consolas" w:cs="Consolas"/>
            <w:color w:val="333333"/>
            <w:sz w:val="13"/>
            <w:szCs w:val="13"/>
          </w:rPr>
          <w:tab/>
        </w:r>
        <w:r>
          <w:rPr>
            <w:rStyle w:val="antb"/>
            <w:rFonts w:ascii="Consolas" w:hAnsi="Consolas" w:cs="Consolas"/>
            <w:color w:val="333333"/>
            <w:sz w:val="13"/>
            <w:szCs w:val="13"/>
          </w:rPr>
          <w:t>@Column</w:t>
        </w:r>
        <w:r>
          <w:rPr>
            <w:rFonts w:ascii="Consolas" w:hAnsi="Consolas" w:cs="Consolas"/>
            <w:color w:val="333333"/>
            <w:sz w:val="13"/>
            <w:szCs w:val="13"/>
          </w:rPr>
          <w:t xml:space="preserve">(name = </w:t>
        </w:r>
        <w:r>
          <w:rPr>
            <w:rStyle w:val="ant"/>
            <w:rFonts w:ascii="Consolas" w:hAnsi="Consolas" w:cs="Consolas"/>
            <w:color w:val="025969"/>
            <w:sz w:val="13"/>
            <w:szCs w:val="13"/>
          </w:rPr>
          <w:t>"EMP_ID"</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33" w:author="Unknown"/>
          <w:rFonts w:ascii="Consolas" w:hAnsi="Consolas" w:cs="Consolas"/>
          <w:color w:val="333333"/>
          <w:sz w:val="13"/>
          <w:szCs w:val="13"/>
        </w:rPr>
      </w:pPr>
      <w:ins w:id="34" w:author="Unknown">
        <w:r>
          <w:rPr>
            <w:rFonts w:ascii="Consolas" w:hAnsi="Consolas" w:cs="Consolas"/>
            <w:color w:val="333333"/>
            <w:sz w:val="13"/>
            <w:szCs w:val="13"/>
          </w:rPr>
          <w:tab/>
        </w:r>
        <w:r>
          <w:rPr>
            <w:rStyle w:val="kw"/>
            <w:rFonts w:ascii="Consolas" w:hAnsi="Consolas" w:cs="Consolas"/>
            <w:color w:val="0000FF"/>
            <w:sz w:val="13"/>
            <w:szCs w:val="13"/>
          </w:rPr>
          <w:t>private int</w:t>
        </w:r>
        <w:r>
          <w:rPr>
            <w:rFonts w:ascii="Consolas" w:hAnsi="Consolas" w:cs="Consolas"/>
            <w:color w:val="333333"/>
            <w:sz w:val="13"/>
            <w:szCs w:val="13"/>
          </w:rPr>
          <w:t xml:space="preserve"> empId;</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35" w:author="Unknown"/>
          <w:rFonts w:ascii="Consolas" w:hAnsi="Consolas" w:cs="Consolas"/>
          <w:color w:val="333333"/>
          <w:sz w:val="13"/>
          <w:szCs w:val="13"/>
        </w:rPr>
      </w:pPr>
      <w:ins w:id="36" w:author="Unknown">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37" w:author="Unknown"/>
          <w:rFonts w:ascii="Consolas" w:hAnsi="Consolas" w:cs="Consolas"/>
          <w:color w:val="333333"/>
          <w:sz w:val="13"/>
          <w:szCs w:val="13"/>
        </w:rPr>
      </w:pPr>
      <w:ins w:id="38" w:author="Unknown">
        <w:r>
          <w:rPr>
            <w:rFonts w:ascii="Consolas" w:hAnsi="Consolas" w:cs="Consolas"/>
            <w:color w:val="333333"/>
            <w:sz w:val="13"/>
            <w:szCs w:val="13"/>
          </w:rPr>
          <w:tab/>
        </w:r>
        <w:r>
          <w:rPr>
            <w:rStyle w:val="antb"/>
            <w:rFonts w:ascii="Consolas" w:hAnsi="Consolas" w:cs="Consolas"/>
            <w:color w:val="333333"/>
            <w:sz w:val="13"/>
            <w:szCs w:val="13"/>
          </w:rPr>
          <w:t>@Column</w:t>
        </w:r>
        <w:r>
          <w:rPr>
            <w:rFonts w:ascii="Consolas" w:hAnsi="Consolas" w:cs="Consolas"/>
            <w:color w:val="333333"/>
            <w:sz w:val="13"/>
            <w:szCs w:val="13"/>
          </w:rPr>
          <w:t>(name =</w:t>
        </w:r>
        <w:r>
          <w:rPr>
            <w:rStyle w:val="ant"/>
            <w:rFonts w:ascii="Consolas" w:hAnsi="Consolas" w:cs="Consolas"/>
            <w:color w:val="025969"/>
            <w:sz w:val="13"/>
            <w:szCs w:val="13"/>
          </w:rPr>
          <w:t>"name"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39" w:author="Unknown"/>
          <w:rFonts w:ascii="Consolas" w:hAnsi="Consolas" w:cs="Consolas"/>
          <w:color w:val="333333"/>
          <w:sz w:val="13"/>
          <w:szCs w:val="13"/>
        </w:rPr>
      </w:pPr>
      <w:ins w:id="40" w:author="Unknown">
        <w:r>
          <w:rPr>
            <w:rFonts w:ascii="Consolas" w:hAnsi="Consolas" w:cs="Consolas"/>
            <w:color w:val="333333"/>
            <w:sz w:val="13"/>
            <w:szCs w:val="13"/>
          </w:rPr>
          <w:tab/>
        </w:r>
        <w:r>
          <w:rPr>
            <w:rStyle w:val="kw"/>
            <w:rFonts w:ascii="Consolas" w:hAnsi="Consolas" w:cs="Consolas"/>
            <w:color w:val="0000FF"/>
            <w:sz w:val="13"/>
            <w:szCs w:val="13"/>
          </w:rPr>
          <w:t>private</w:t>
        </w:r>
        <w:r>
          <w:rPr>
            <w:rFonts w:ascii="Consolas" w:hAnsi="Consolas" w:cs="Consolas"/>
            <w:color w:val="333333"/>
            <w:sz w:val="13"/>
            <w:szCs w:val="13"/>
          </w:rPr>
          <w:t xml:space="preserve"> String name;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41" w:author="Unknown"/>
          <w:rFonts w:ascii="Consolas" w:hAnsi="Consolas" w:cs="Consolas"/>
          <w:color w:val="333333"/>
          <w:sz w:val="13"/>
          <w:szCs w:val="13"/>
        </w:rPr>
      </w:pPr>
      <w:ins w:id="42" w:author="Unknown">
        <w:r>
          <w:rPr>
            <w:rFonts w:ascii="Consolas" w:hAnsi="Consolas" w:cs="Consolas"/>
            <w:color w:val="333333"/>
            <w:sz w:val="13"/>
            <w:szCs w:val="13"/>
          </w:rPr>
          <w:tab/>
        </w:r>
      </w:ins>
    </w:p>
    <w:p w:rsidR="003705B7" w:rsidRDefault="003705B7" w:rsidP="003705B7">
      <w:pPr>
        <w:rPr>
          <w:ins w:id="43" w:author="Unknown"/>
        </w:rPr>
      </w:pPr>
      <w:ins w:id="44" w:author="Unknown">
        <w:r>
          <w:rPr>
            <w:rFonts w:ascii="Helvetica" w:hAnsi="Helvetica" w:cs="Helvetica"/>
            <w:b/>
            <w:bCs/>
            <w:color w:val="1E2022"/>
            <w:sz w:val="15"/>
            <w:szCs w:val="15"/>
            <w:shd w:val="clear" w:color="auto" w:fill="F8F9FA"/>
          </w:rPr>
          <w:t>PermanentEmployee.java</w:t>
        </w:r>
        <w:r>
          <w:rPr>
            <w:rFonts w:ascii="Helvetica" w:hAnsi="Helvetica" w:cs="Helvetica"/>
            <w:color w:val="1E2022"/>
            <w:sz w:val="15"/>
            <w:szCs w:val="15"/>
            <w:shd w:val="clear" w:color="auto" w:fill="F8F9FA"/>
          </w:rPr>
          <w:t xml:space="preserv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45" w:author="Unknown"/>
          <w:rFonts w:ascii="Consolas" w:hAnsi="Consolas" w:cs="Consolas"/>
          <w:color w:val="333333"/>
          <w:sz w:val="13"/>
          <w:szCs w:val="13"/>
        </w:rPr>
      </w:pPr>
      <w:ins w:id="46" w:author="Unknown">
        <w:r>
          <w:rPr>
            <w:rStyle w:val="antb"/>
            <w:rFonts w:ascii="Consolas" w:hAnsi="Consolas" w:cs="Consolas"/>
            <w:color w:val="333333"/>
            <w:sz w:val="13"/>
            <w:szCs w:val="13"/>
          </w:rPr>
          <w:t>@Entity</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47" w:author="Unknown"/>
          <w:rFonts w:ascii="Consolas" w:hAnsi="Consolas" w:cs="Consolas"/>
          <w:color w:val="333333"/>
          <w:sz w:val="13"/>
          <w:szCs w:val="13"/>
        </w:rPr>
      </w:pPr>
      <w:ins w:id="48" w:author="Unknown">
        <w:r>
          <w:rPr>
            <w:rStyle w:val="antb"/>
            <w:rFonts w:ascii="Consolas" w:hAnsi="Consolas" w:cs="Consolas"/>
            <w:color w:val="333333"/>
            <w:sz w:val="13"/>
            <w:szCs w:val="13"/>
          </w:rPr>
          <w:t>@Table</w:t>
        </w:r>
        <w:r>
          <w:rPr>
            <w:rFonts w:ascii="Consolas" w:hAnsi="Consolas" w:cs="Consolas"/>
            <w:color w:val="333333"/>
            <w:sz w:val="13"/>
            <w:szCs w:val="13"/>
          </w:rPr>
          <w:t>(name=</w:t>
        </w:r>
        <w:r>
          <w:rPr>
            <w:rStyle w:val="ant"/>
            <w:rFonts w:ascii="Consolas" w:hAnsi="Consolas" w:cs="Consolas"/>
            <w:color w:val="025969"/>
            <w:sz w:val="13"/>
            <w:szCs w:val="13"/>
          </w:rPr>
          <w:t>"PERMANENT_EMPLOYEE"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49" w:author="Unknown"/>
          <w:rFonts w:ascii="Consolas" w:hAnsi="Consolas" w:cs="Consolas"/>
          <w:color w:val="333333"/>
          <w:sz w:val="13"/>
          <w:szCs w:val="13"/>
        </w:rPr>
      </w:pPr>
      <w:ins w:id="50" w:author="Unknown">
        <w:r>
          <w:rPr>
            <w:rStyle w:val="antb"/>
            <w:rFonts w:ascii="Consolas" w:hAnsi="Consolas" w:cs="Consolas"/>
            <w:color w:val="333333"/>
            <w:sz w:val="13"/>
            <w:szCs w:val="13"/>
          </w:rPr>
          <w:lastRenderedPageBreak/>
          <w:t>@DiscriminatorValue</w:t>
        </w:r>
        <w:r>
          <w:rPr>
            <w:rFonts w:ascii="Consolas" w:hAnsi="Consolas" w:cs="Consolas"/>
            <w:color w:val="333333"/>
            <w:sz w:val="13"/>
            <w:szCs w:val="13"/>
          </w:rPr>
          <w:t>(</w:t>
        </w:r>
        <w:r>
          <w:rPr>
            <w:rStyle w:val="ant"/>
            <w:rFonts w:ascii="Consolas" w:hAnsi="Consolas" w:cs="Consolas"/>
            <w:color w:val="025969"/>
            <w:sz w:val="13"/>
            <w:szCs w:val="13"/>
          </w:rPr>
          <w:t>"PERMANENT_EMP"</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51" w:author="Unknown"/>
          <w:rFonts w:ascii="Consolas" w:hAnsi="Consolas" w:cs="Consolas"/>
          <w:color w:val="333333"/>
          <w:sz w:val="13"/>
          <w:szCs w:val="13"/>
        </w:rPr>
      </w:pPr>
      <w:ins w:id="52" w:author="Unknown">
        <w:r>
          <w:rPr>
            <w:rStyle w:val="kw"/>
            <w:rFonts w:ascii="Consolas" w:hAnsi="Consolas" w:cs="Consolas"/>
            <w:color w:val="0000FF"/>
            <w:sz w:val="13"/>
            <w:szCs w:val="13"/>
          </w:rPr>
          <w:t>public class</w:t>
        </w:r>
        <w:r>
          <w:rPr>
            <w:rFonts w:ascii="Consolas" w:hAnsi="Consolas" w:cs="Consolas"/>
            <w:color w:val="333333"/>
            <w:sz w:val="13"/>
            <w:szCs w:val="13"/>
          </w:rPr>
          <w:t xml:space="preserve"> PermanentEmployee </w:t>
        </w:r>
        <w:r>
          <w:rPr>
            <w:rStyle w:val="antb"/>
            <w:rFonts w:ascii="Consolas" w:hAnsi="Consolas" w:cs="Consolas"/>
            <w:color w:val="333333"/>
            <w:sz w:val="13"/>
            <w:szCs w:val="13"/>
          </w:rPr>
          <w:t>extends</w:t>
        </w:r>
        <w:r>
          <w:rPr>
            <w:rFonts w:ascii="Consolas" w:hAnsi="Consolas" w:cs="Consolas"/>
            <w:color w:val="333333"/>
            <w:sz w:val="13"/>
            <w:szCs w:val="13"/>
          </w:rPr>
          <w:t xml:space="preserve"> Employee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53" w:author="Unknown"/>
          <w:rFonts w:ascii="Consolas" w:hAnsi="Consolas" w:cs="Consolas"/>
          <w:color w:val="333333"/>
          <w:sz w:val="13"/>
          <w:szCs w:val="13"/>
        </w:rPr>
      </w:pPr>
      <w:ins w:id="54" w:author="Unknown">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55" w:author="Unknown"/>
          <w:rFonts w:ascii="Consolas" w:hAnsi="Consolas" w:cs="Consolas"/>
          <w:color w:val="333333"/>
          <w:sz w:val="13"/>
          <w:szCs w:val="13"/>
        </w:rPr>
      </w:pPr>
      <w:ins w:id="56" w:author="Unknown">
        <w:r>
          <w:rPr>
            <w:rFonts w:ascii="Consolas" w:hAnsi="Consolas" w:cs="Consolas"/>
            <w:color w:val="333333"/>
            <w:sz w:val="13"/>
            <w:szCs w:val="13"/>
          </w:rPr>
          <w:tab/>
        </w:r>
        <w:r>
          <w:rPr>
            <w:rStyle w:val="antb"/>
            <w:rFonts w:ascii="Consolas" w:hAnsi="Consolas" w:cs="Consolas"/>
            <w:color w:val="333333"/>
            <w:sz w:val="13"/>
            <w:szCs w:val="13"/>
          </w:rPr>
          <w:t>@Column</w:t>
        </w:r>
        <w:r>
          <w:rPr>
            <w:rFonts w:ascii="Consolas" w:hAnsi="Consolas" w:cs="Consolas"/>
            <w:color w:val="333333"/>
            <w:sz w:val="13"/>
            <w:szCs w:val="13"/>
          </w:rPr>
          <w:t>(name=</w:t>
        </w:r>
        <w:r>
          <w:rPr>
            <w:rStyle w:val="ant"/>
            <w:rFonts w:ascii="Consolas" w:hAnsi="Consolas" w:cs="Consolas"/>
            <w:color w:val="025969"/>
            <w:sz w:val="13"/>
            <w:szCs w:val="13"/>
          </w:rPr>
          <w:t>"TYPE"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57" w:author="Unknown"/>
          <w:rFonts w:ascii="Consolas" w:hAnsi="Consolas" w:cs="Consolas"/>
          <w:color w:val="333333"/>
          <w:sz w:val="13"/>
          <w:szCs w:val="13"/>
        </w:rPr>
      </w:pPr>
      <w:ins w:id="58" w:author="Unknown">
        <w:r>
          <w:rPr>
            <w:rFonts w:ascii="Consolas" w:hAnsi="Consolas" w:cs="Consolas"/>
            <w:color w:val="333333"/>
            <w:sz w:val="13"/>
            <w:szCs w:val="13"/>
          </w:rPr>
          <w:tab/>
        </w:r>
        <w:r>
          <w:rPr>
            <w:rStyle w:val="kw"/>
            <w:rFonts w:ascii="Consolas" w:hAnsi="Consolas" w:cs="Consolas"/>
            <w:color w:val="0000FF"/>
            <w:sz w:val="13"/>
            <w:szCs w:val="13"/>
          </w:rPr>
          <w:t>private</w:t>
        </w:r>
        <w:r>
          <w:rPr>
            <w:rFonts w:ascii="Consolas" w:hAnsi="Consolas" w:cs="Consolas"/>
            <w:color w:val="333333"/>
            <w:sz w:val="13"/>
            <w:szCs w:val="13"/>
          </w:rPr>
          <w:t xml:space="preserve"> String type;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59" w:author="Unknown"/>
          <w:rFonts w:ascii="Consolas" w:hAnsi="Consolas" w:cs="Consolas"/>
          <w:color w:val="333333"/>
          <w:sz w:val="13"/>
          <w:szCs w:val="13"/>
        </w:rPr>
      </w:pPr>
      <w:ins w:id="60" w:author="Unknown">
        <w:r>
          <w:rPr>
            <w:rFonts w:ascii="Consolas" w:hAnsi="Consolas" w:cs="Consolas"/>
            <w:color w:val="333333"/>
            <w:sz w:val="13"/>
            <w:szCs w:val="13"/>
          </w:rPr>
          <w:tab/>
        </w:r>
      </w:ins>
    </w:p>
    <w:p w:rsidR="003705B7" w:rsidRDefault="003705B7" w:rsidP="003705B7">
      <w:pPr>
        <w:rPr>
          <w:ins w:id="61" w:author="Unknown"/>
        </w:rPr>
      </w:pPr>
      <w:ins w:id="62" w:author="Unknown">
        <w:r>
          <w:rPr>
            <w:rFonts w:ascii="Helvetica" w:hAnsi="Helvetica" w:cs="Helvetica"/>
            <w:b/>
            <w:bCs/>
            <w:color w:val="1E2022"/>
            <w:sz w:val="15"/>
            <w:szCs w:val="15"/>
            <w:shd w:val="clear" w:color="auto" w:fill="F8F9FA"/>
          </w:rPr>
          <w:t>ContractEmployee.java</w:t>
        </w:r>
        <w:r>
          <w:rPr>
            <w:rFonts w:ascii="Helvetica" w:hAnsi="Helvetica" w:cs="Helvetica"/>
            <w:color w:val="1E2022"/>
            <w:sz w:val="15"/>
            <w:szCs w:val="15"/>
            <w:shd w:val="clear" w:color="auto" w:fill="F8F9FA"/>
          </w:rPr>
          <w:t xml:space="preserv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63" w:author="Unknown"/>
          <w:rFonts w:ascii="Consolas" w:hAnsi="Consolas" w:cs="Consolas"/>
          <w:color w:val="333333"/>
          <w:sz w:val="13"/>
          <w:szCs w:val="13"/>
        </w:rPr>
      </w:pPr>
      <w:ins w:id="64" w:author="Unknown">
        <w:r>
          <w:rPr>
            <w:rStyle w:val="antb"/>
            <w:rFonts w:ascii="Consolas" w:hAnsi="Consolas" w:cs="Consolas"/>
            <w:color w:val="333333"/>
            <w:sz w:val="13"/>
            <w:szCs w:val="13"/>
          </w:rPr>
          <w:t>@Entity</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65" w:author="Unknown"/>
          <w:rFonts w:ascii="Consolas" w:hAnsi="Consolas" w:cs="Consolas"/>
          <w:color w:val="333333"/>
          <w:sz w:val="13"/>
          <w:szCs w:val="13"/>
        </w:rPr>
      </w:pPr>
      <w:ins w:id="66" w:author="Unknown">
        <w:r>
          <w:rPr>
            <w:rStyle w:val="antb"/>
            <w:rFonts w:ascii="Consolas" w:hAnsi="Consolas" w:cs="Consolas"/>
            <w:color w:val="333333"/>
            <w:sz w:val="13"/>
            <w:szCs w:val="13"/>
          </w:rPr>
          <w:t>@Table</w:t>
        </w:r>
        <w:r>
          <w:rPr>
            <w:rFonts w:ascii="Consolas" w:hAnsi="Consolas" w:cs="Consolas"/>
            <w:color w:val="333333"/>
            <w:sz w:val="13"/>
            <w:szCs w:val="13"/>
          </w:rPr>
          <w:t>(name=</w:t>
        </w:r>
        <w:r>
          <w:rPr>
            <w:rStyle w:val="ant"/>
            <w:rFonts w:ascii="Consolas" w:hAnsi="Consolas" w:cs="Consolas"/>
            <w:color w:val="025969"/>
            <w:sz w:val="13"/>
            <w:szCs w:val="13"/>
          </w:rPr>
          <w:t>"CONTRACT_EMPLOYEE"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67" w:author="Unknown"/>
          <w:rFonts w:ascii="Consolas" w:hAnsi="Consolas" w:cs="Consolas"/>
          <w:color w:val="333333"/>
          <w:sz w:val="13"/>
          <w:szCs w:val="13"/>
        </w:rPr>
      </w:pPr>
      <w:ins w:id="68" w:author="Unknown">
        <w:r>
          <w:rPr>
            <w:rStyle w:val="antb"/>
            <w:rFonts w:ascii="Consolas" w:hAnsi="Consolas" w:cs="Consolas"/>
            <w:color w:val="333333"/>
            <w:sz w:val="13"/>
            <w:szCs w:val="13"/>
          </w:rPr>
          <w:t>@DiscriminatorValue</w:t>
        </w:r>
        <w:r>
          <w:rPr>
            <w:rFonts w:ascii="Consolas" w:hAnsi="Consolas" w:cs="Consolas"/>
            <w:color w:val="333333"/>
            <w:sz w:val="13"/>
            <w:szCs w:val="13"/>
          </w:rPr>
          <w:t>(</w:t>
        </w:r>
        <w:r>
          <w:rPr>
            <w:rStyle w:val="ant"/>
            <w:rFonts w:ascii="Consolas" w:hAnsi="Consolas" w:cs="Consolas"/>
            <w:color w:val="025969"/>
            <w:sz w:val="13"/>
            <w:szCs w:val="13"/>
          </w:rPr>
          <w:t>"CONTRACT_EMP"</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69" w:author="Unknown"/>
          <w:rFonts w:ascii="Consolas" w:hAnsi="Consolas" w:cs="Consolas"/>
          <w:color w:val="333333"/>
          <w:sz w:val="13"/>
          <w:szCs w:val="13"/>
        </w:rPr>
      </w:pPr>
      <w:ins w:id="70" w:author="Unknown">
        <w:r>
          <w:rPr>
            <w:rStyle w:val="kw"/>
            <w:rFonts w:ascii="Consolas" w:hAnsi="Consolas" w:cs="Consolas"/>
            <w:color w:val="0000FF"/>
            <w:sz w:val="13"/>
            <w:szCs w:val="13"/>
          </w:rPr>
          <w:t>public class</w:t>
        </w:r>
        <w:r>
          <w:rPr>
            <w:rFonts w:ascii="Consolas" w:hAnsi="Consolas" w:cs="Consolas"/>
            <w:color w:val="333333"/>
            <w:sz w:val="13"/>
            <w:szCs w:val="13"/>
          </w:rPr>
          <w:t xml:space="preserve"> ContractEmployee </w:t>
        </w:r>
        <w:r>
          <w:rPr>
            <w:rStyle w:val="kw"/>
            <w:rFonts w:ascii="Consolas" w:hAnsi="Consolas" w:cs="Consolas"/>
            <w:color w:val="0000FF"/>
            <w:sz w:val="13"/>
            <w:szCs w:val="13"/>
          </w:rPr>
          <w:t>extends</w:t>
        </w:r>
        <w:r>
          <w:rPr>
            <w:rFonts w:ascii="Consolas" w:hAnsi="Consolas" w:cs="Consolas"/>
            <w:color w:val="333333"/>
            <w:sz w:val="13"/>
            <w:szCs w:val="13"/>
          </w:rPr>
          <w:t xml:space="preserve"> Employee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71" w:author="Unknown"/>
          <w:rFonts w:ascii="Consolas" w:hAnsi="Consolas" w:cs="Consolas"/>
          <w:color w:val="333333"/>
          <w:sz w:val="13"/>
          <w:szCs w:val="13"/>
        </w:rPr>
      </w:pPr>
      <w:ins w:id="72" w:author="Unknown">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73" w:author="Unknown"/>
          <w:rFonts w:ascii="Consolas" w:hAnsi="Consolas" w:cs="Consolas"/>
          <w:color w:val="333333"/>
          <w:sz w:val="13"/>
          <w:szCs w:val="13"/>
        </w:rPr>
      </w:pPr>
      <w:ins w:id="74" w:author="Unknown">
        <w:r>
          <w:rPr>
            <w:rFonts w:ascii="Consolas" w:hAnsi="Consolas" w:cs="Consolas"/>
            <w:color w:val="333333"/>
            <w:sz w:val="13"/>
            <w:szCs w:val="13"/>
          </w:rPr>
          <w:tab/>
        </w:r>
        <w:r>
          <w:rPr>
            <w:rStyle w:val="antb"/>
            <w:rFonts w:ascii="Consolas" w:hAnsi="Consolas" w:cs="Consolas"/>
            <w:color w:val="333333"/>
            <w:sz w:val="13"/>
            <w:szCs w:val="13"/>
          </w:rPr>
          <w:t>@Column</w:t>
        </w:r>
        <w:r>
          <w:rPr>
            <w:rFonts w:ascii="Consolas" w:hAnsi="Consolas" w:cs="Consolas"/>
            <w:color w:val="333333"/>
            <w:sz w:val="13"/>
            <w:szCs w:val="13"/>
          </w:rPr>
          <w:t>(name=</w:t>
        </w:r>
        <w:r>
          <w:rPr>
            <w:rStyle w:val="ant"/>
            <w:rFonts w:ascii="Consolas" w:hAnsi="Consolas" w:cs="Consolas"/>
            <w:color w:val="025969"/>
            <w:sz w:val="13"/>
            <w:szCs w:val="13"/>
          </w:rPr>
          <w:t>"TYPE"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75" w:author="Unknown"/>
          <w:rFonts w:ascii="Consolas" w:hAnsi="Consolas" w:cs="Consolas"/>
          <w:color w:val="333333"/>
          <w:sz w:val="13"/>
          <w:szCs w:val="13"/>
        </w:rPr>
      </w:pPr>
      <w:ins w:id="76" w:author="Unknown">
        <w:r>
          <w:rPr>
            <w:rFonts w:ascii="Consolas" w:hAnsi="Consolas" w:cs="Consolas"/>
            <w:color w:val="333333"/>
            <w:sz w:val="13"/>
            <w:szCs w:val="13"/>
          </w:rPr>
          <w:tab/>
        </w:r>
        <w:r>
          <w:rPr>
            <w:rStyle w:val="kw"/>
            <w:rFonts w:ascii="Consolas" w:hAnsi="Consolas" w:cs="Consolas"/>
            <w:color w:val="0000FF"/>
            <w:sz w:val="13"/>
            <w:szCs w:val="13"/>
          </w:rPr>
          <w:t>private</w:t>
        </w:r>
        <w:r>
          <w:rPr>
            <w:rFonts w:ascii="Consolas" w:hAnsi="Consolas" w:cs="Consolas"/>
            <w:color w:val="333333"/>
            <w:sz w:val="13"/>
            <w:szCs w:val="13"/>
          </w:rPr>
          <w:t xml:space="preserve"> String type;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77" w:author="Unknown"/>
          <w:rFonts w:ascii="Consolas" w:hAnsi="Consolas" w:cs="Consolas"/>
          <w:color w:val="333333"/>
          <w:sz w:val="13"/>
          <w:szCs w:val="13"/>
        </w:rPr>
      </w:pPr>
      <w:ins w:id="78" w:author="Unknown">
        <w:r>
          <w:rPr>
            <w:rFonts w:ascii="Consolas" w:hAnsi="Consolas" w:cs="Consolas"/>
            <w:color w:val="333333"/>
            <w:sz w:val="13"/>
            <w:szCs w:val="13"/>
          </w:rPr>
          <w:tab/>
        </w:r>
      </w:ins>
    </w:p>
    <w:p w:rsidR="003705B7" w:rsidRDefault="003705B7" w:rsidP="003705B7">
      <w:pPr>
        <w:pStyle w:val="NormalWeb"/>
        <w:shd w:val="clear" w:color="auto" w:fill="F8F9FA"/>
        <w:spacing w:before="0" w:beforeAutospacing="0" w:after="77" w:afterAutospacing="0" w:line="408" w:lineRule="atLeast"/>
        <w:rPr>
          <w:ins w:id="79" w:author="Unknown"/>
          <w:rFonts w:ascii="Helvetica" w:hAnsi="Helvetica" w:cs="Helvetica"/>
          <w:color w:val="77838F"/>
          <w:sz w:val="15"/>
          <w:szCs w:val="15"/>
        </w:rPr>
      </w:pPr>
      <w:ins w:id="80" w:author="Unknown">
        <w:r>
          <w:rPr>
            <w:rStyle w:val="str"/>
            <w:rFonts w:ascii="Helvetica" w:hAnsi="Helvetica" w:cs="Helvetica"/>
            <w:color w:val="008800"/>
            <w:sz w:val="15"/>
            <w:szCs w:val="15"/>
          </w:rPr>
          <w:t>@Inheritance</w:t>
        </w:r>
        <w:r>
          <w:rPr>
            <w:rFonts w:ascii="Helvetica" w:hAnsi="Helvetica" w:cs="Helvetica"/>
            <w:color w:val="77838F"/>
            <w:sz w:val="15"/>
            <w:szCs w:val="15"/>
          </w:rPr>
          <w:t xml:space="preserve"> - It is used to define the type of inheritance used in hibernate and it is defined in the parent class. If the Inheritance annotation is not specified or if no inheritance type is specified for an entity class hierarchy, the </w:t>
        </w:r>
        <w:r>
          <w:rPr>
            <w:rStyle w:val="str"/>
            <w:rFonts w:ascii="Helvetica" w:hAnsi="Helvetica" w:cs="Helvetica"/>
            <w:color w:val="008800"/>
            <w:sz w:val="15"/>
            <w:szCs w:val="15"/>
          </w:rPr>
          <w:t>SINGLE_TABLE</w:t>
        </w:r>
        <w:r>
          <w:rPr>
            <w:rFonts w:ascii="Helvetica" w:hAnsi="Helvetica" w:cs="Helvetica"/>
            <w:color w:val="77838F"/>
            <w:sz w:val="15"/>
            <w:szCs w:val="15"/>
          </w:rPr>
          <w:t xml:space="preserve"> mapping strategy is used.</w:t>
        </w:r>
      </w:ins>
    </w:p>
    <w:p w:rsidR="003705B7" w:rsidRDefault="003705B7" w:rsidP="003705B7">
      <w:pPr>
        <w:pStyle w:val="NormalWeb"/>
        <w:shd w:val="clear" w:color="auto" w:fill="F8F9FA"/>
        <w:spacing w:before="0" w:beforeAutospacing="0" w:after="77" w:afterAutospacing="0" w:line="408" w:lineRule="atLeast"/>
        <w:rPr>
          <w:ins w:id="81" w:author="Unknown"/>
          <w:rFonts w:ascii="Helvetica" w:hAnsi="Helvetica" w:cs="Helvetica"/>
          <w:color w:val="77838F"/>
          <w:sz w:val="15"/>
          <w:szCs w:val="15"/>
        </w:rPr>
      </w:pPr>
      <w:ins w:id="82" w:author="Unknown">
        <w:r>
          <w:rPr>
            <w:rStyle w:val="str"/>
            <w:rFonts w:ascii="Helvetica" w:hAnsi="Helvetica" w:cs="Helvetica"/>
            <w:color w:val="008800"/>
            <w:sz w:val="15"/>
            <w:szCs w:val="15"/>
          </w:rPr>
          <w:t>@DiscriminatorValue</w:t>
        </w:r>
        <w:r>
          <w:rPr>
            <w:rFonts w:ascii="Helvetica" w:hAnsi="Helvetica" w:cs="Helvetica"/>
            <w:color w:val="77838F"/>
            <w:sz w:val="15"/>
            <w:szCs w:val="15"/>
          </w:rPr>
          <w:t xml:space="preserve"> - This annotation is used to specify the </w:t>
        </w:r>
        <w:r>
          <w:rPr>
            <w:rStyle w:val="str"/>
            <w:rFonts w:ascii="Helvetica" w:hAnsi="Helvetica" w:cs="Helvetica"/>
            <w:color w:val="008800"/>
            <w:sz w:val="15"/>
            <w:szCs w:val="15"/>
          </w:rPr>
          <w:t>DType</w:t>
        </w:r>
        <w:r>
          <w:rPr>
            <w:rFonts w:ascii="Helvetica" w:hAnsi="Helvetica" w:cs="Helvetica"/>
            <w:color w:val="77838F"/>
            <w:sz w:val="15"/>
            <w:szCs w:val="15"/>
          </w:rPr>
          <w:t xml:space="preserve"> column name. Here we have defined it as </w:t>
        </w:r>
        <w:r>
          <w:rPr>
            <w:rStyle w:val="HTMLCode"/>
            <w:rFonts w:ascii="Consolas" w:hAnsi="Consolas" w:cs="Consolas"/>
            <w:color w:val="E83E8C"/>
            <w:sz w:val="13"/>
            <w:szCs w:val="13"/>
          </w:rPr>
          <w:t xml:space="preserve">PERMANENT_EMP </w:t>
        </w:r>
        <w:r>
          <w:rPr>
            <w:rFonts w:ascii="Helvetica" w:hAnsi="Helvetica" w:cs="Helvetica"/>
            <w:color w:val="77838F"/>
            <w:sz w:val="15"/>
            <w:szCs w:val="15"/>
          </w:rPr>
          <w:t xml:space="preserve">in case of </w:t>
        </w:r>
        <w:r>
          <w:rPr>
            <w:rStyle w:val="HTMLCode"/>
            <w:rFonts w:ascii="Consolas" w:hAnsi="Consolas" w:cs="Consolas"/>
            <w:color w:val="E83E8C"/>
            <w:sz w:val="13"/>
            <w:szCs w:val="13"/>
          </w:rPr>
          <w:t>PermanentEmployee.java</w:t>
        </w:r>
        <w:r>
          <w:rPr>
            <w:rFonts w:ascii="Helvetica" w:hAnsi="Helvetica" w:cs="Helvetica"/>
            <w:color w:val="77838F"/>
            <w:sz w:val="15"/>
            <w:szCs w:val="15"/>
          </w:rPr>
          <w:t xml:space="preserve"> and </w:t>
        </w:r>
        <w:r>
          <w:rPr>
            <w:rStyle w:val="HTMLCode"/>
            <w:rFonts w:ascii="Consolas" w:hAnsi="Consolas" w:cs="Consolas"/>
            <w:color w:val="E83E8C"/>
            <w:sz w:val="13"/>
            <w:szCs w:val="13"/>
          </w:rPr>
          <w:t>CONTRACT_EMPLOYEE</w:t>
        </w:r>
        <w:r>
          <w:rPr>
            <w:rFonts w:ascii="Helvetica" w:hAnsi="Helvetica" w:cs="Helvetica"/>
            <w:color w:val="77838F"/>
            <w:sz w:val="15"/>
            <w:szCs w:val="15"/>
          </w:rPr>
          <w:t xml:space="preserve"> in case of </w:t>
        </w:r>
        <w:r>
          <w:rPr>
            <w:rStyle w:val="HTMLCode"/>
            <w:rFonts w:ascii="Consolas" w:hAnsi="Consolas" w:cs="Consolas"/>
            <w:color w:val="E83E8C"/>
            <w:sz w:val="13"/>
            <w:szCs w:val="13"/>
          </w:rPr>
          <w:t>ContractEmployee.java</w:t>
        </w:r>
        <w:r>
          <w:rPr>
            <w:rFonts w:ascii="Helvetica" w:hAnsi="Helvetica" w:cs="Helvetica"/>
            <w:color w:val="77838F"/>
            <w:sz w:val="15"/>
            <w:szCs w:val="15"/>
          </w:rPr>
          <w:t xml:space="preserve">. The DiscriminatorValue annotation can only be specified on a concrete entity class. If the </w:t>
        </w:r>
        <w:r>
          <w:rPr>
            <w:rStyle w:val="str"/>
            <w:rFonts w:ascii="Helvetica" w:hAnsi="Helvetica" w:cs="Helvetica"/>
            <w:color w:val="008800"/>
            <w:sz w:val="15"/>
            <w:szCs w:val="15"/>
          </w:rPr>
          <w:t>DiscriminatorType</w:t>
        </w:r>
        <w:r>
          <w:rPr>
            <w:rFonts w:ascii="Helvetica" w:hAnsi="Helvetica" w:cs="Helvetica"/>
            <w:color w:val="77838F"/>
            <w:sz w:val="15"/>
            <w:szCs w:val="15"/>
          </w:rPr>
          <w:t xml:space="preserve"> is STRING, the discriminator value default is the entity name.</w:t>
        </w:r>
      </w:ins>
    </w:p>
    <w:p w:rsidR="003705B7" w:rsidRDefault="003705B7" w:rsidP="003705B7">
      <w:pPr>
        <w:pStyle w:val="Heading2"/>
        <w:shd w:val="clear" w:color="auto" w:fill="F8F9FA"/>
        <w:spacing w:before="0" w:beforeAutospacing="0"/>
        <w:rPr>
          <w:ins w:id="83" w:author="Unknown"/>
          <w:rFonts w:ascii="Helvetica" w:hAnsi="Helvetica" w:cs="Helvetica"/>
          <w:b w:val="0"/>
          <w:bCs w:val="0"/>
          <w:color w:val="025969"/>
        </w:rPr>
      </w:pPr>
      <w:ins w:id="84" w:author="Unknown">
        <w:r>
          <w:rPr>
            <w:rFonts w:ascii="Helvetica" w:hAnsi="Helvetica" w:cs="Helvetica"/>
            <w:b w:val="0"/>
            <w:bCs w:val="0"/>
            <w:color w:val="025969"/>
          </w:rPr>
          <w:t>Defining hibernate.cfg.xml</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85" w:author="Unknown"/>
          <w:rFonts w:ascii="Consolas" w:hAnsi="Consolas" w:cs="Consolas"/>
          <w:color w:val="333333"/>
          <w:sz w:val="13"/>
          <w:szCs w:val="13"/>
        </w:rPr>
      </w:pPr>
      <w:ins w:id="86" w:author="Unknown">
        <w:r>
          <w:rPr>
            <w:rFonts w:ascii="Consolas" w:hAnsi="Consolas" w:cs="Consolas"/>
            <w:color w:val="333333"/>
            <w:sz w:val="13"/>
            <w:szCs w:val="13"/>
          </w:rPr>
          <w:t>&lt;hibernate-configuration&gt;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87" w:author="Unknown"/>
          <w:rFonts w:ascii="Consolas" w:hAnsi="Consolas" w:cs="Consolas"/>
          <w:color w:val="333333"/>
          <w:sz w:val="13"/>
          <w:szCs w:val="13"/>
        </w:rPr>
      </w:pPr>
      <w:ins w:id="88" w:author="Unknown">
        <w:r>
          <w:rPr>
            <w:rFonts w:ascii="Consolas" w:hAnsi="Consolas" w:cs="Consolas"/>
            <w:color w:val="333333"/>
            <w:sz w:val="13"/>
            <w:szCs w:val="13"/>
          </w:rPr>
          <w:t xml:space="preserve">   &lt;session-factory&gt;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89" w:author="Unknown"/>
          <w:rFonts w:ascii="Consolas" w:hAnsi="Consolas" w:cs="Consolas"/>
          <w:color w:val="333333"/>
          <w:sz w:val="13"/>
          <w:szCs w:val="13"/>
        </w:rPr>
      </w:pPr>
      <w:ins w:id="90"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"hibernate.dialect"</w:t>
        </w:r>
        <w:r>
          <w:rPr>
            <w:rFonts w:ascii="Consolas" w:hAnsi="Consolas" w:cs="Consolas"/>
            <w:color w:val="333333"/>
            <w:sz w:val="13"/>
            <w:szCs w:val="13"/>
          </w:rPr>
          <w:t>&gt;org.hibernate.dialect.MySQLDialect&lt;/property&gt;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91" w:author="Unknown"/>
          <w:rFonts w:ascii="Consolas" w:hAnsi="Consolas" w:cs="Consolas"/>
          <w:color w:val="333333"/>
          <w:sz w:val="13"/>
          <w:szCs w:val="13"/>
        </w:rPr>
      </w:pPr>
      <w:ins w:id="92"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"hibernate.connection.driver_class"</w:t>
        </w:r>
        <w:r>
          <w:rPr>
            <w:rFonts w:ascii="Consolas" w:hAnsi="Consolas" w:cs="Consolas"/>
            <w:color w:val="333333"/>
            <w:sz w:val="13"/>
            <w:szCs w:val="13"/>
          </w:rPr>
          <w:t>&gt;com.mysql.jdbc.Driver&lt;/property&gt;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93" w:author="Unknown"/>
          <w:rFonts w:ascii="Consolas" w:hAnsi="Consolas" w:cs="Consolas"/>
          <w:color w:val="333333"/>
          <w:sz w:val="13"/>
          <w:szCs w:val="13"/>
        </w:rPr>
      </w:pPr>
      <w:ins w:id="94"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"hibernate.connection.url"</w:t>
        </w:r>
        <w:r>
          <w:rPr>
            <w:rFonts w:ascii="Consolas" w:hAnsi="Consolas" w:cs="Consolas"/>
            <w:color w:val="333333"/>
            <w:sz w:val="13"/>
            <w:szCs w:val="13"/>
          </w:rPr>
          <w:t>&gt;jdbc:mysql://localhost/test&lt;/property&gt;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95" w:author="Unknown"/>
          <w:rFonts w:ascii="Consolas" w:hAnsi="Consolas" w:cs="Consolas"/>
          <w:color w:val="333333"/>
          <w:sz w:val="13"/>
          <w:szCs w:val="13"/>
        </w:rPr>
      </w:pPr>
      <w:ins w:id="96"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"hibernate.connection.username"</w:t>
        </w:r>
        <w:r>
          <w:rPr>
            <w:rFonts w:ascii="Consolas" w:hAnsi="Consolas" w:cs="Consolas"/>
            <w:color w:val="333333"/>
            <w:sz w:val="13"/>
            <w:szCs w:val="13"/>
          </w:rPr>
          <w:t>&gt;root&lt;/property&gt;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97" w:author="Unknown"/>
          <w:rFonts w:ascii="Consolas" w:hAnsi="Consolas" w:cs="Consolas"/>
          <w:color w:val="333333"/>
          <w:sz w:val="13"/>
          <w:szCs w:val="13"/>
        </w:rPr>
      </w:pPr>
      <w:ins w:id="98"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"hibernate.connection.password"</w:t>
        </w:r>
        <w:r>
          <w:rPr>
            <w:rFonts w:ascii="Consolas" w:hAnsi="Consolas" w:cs="Consolas"/>
            <w:color w:val="333333"/>
            <w:sz w:val="13"/>
            <w:szCs w:val="13"/>
          </w:rPr>
          <w:t>&gt;root&lt;/property&gt;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99" w:author="Unknown"/>
          <w:rFonts w:ascii="Consolas" w:hAnsi="Consolas" w:cs="Consolas"/>
          <w:color w:val="333333"/>
          <w:sz w:val="13"/>
          <w:szCs w:val="13"/>
        </w:rPr>
      </w:pPr>
      <w:ins w:id="100"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"hibernate.hbm2ddl.auto"</w:t>
        </w:r>
        <w:r>
          <w:rPr>
            <w:rFonts w:ascii="Consolas" w:hAnsi="Consolas" w:cs="Consolas"/>
            <w:color w:val="333333"/>
            <w:sz w:val="13"/>
            <w:szCs w:val="13"/>
          </w:rPr>
          <w:t>&gt;update&lt;/property&gt;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1" w:author="Unknown"/>
          <w:rFonts w:ascii="Consolas" w:hAnsi="Consolas" w:cs="Consolas"/>
          <w:color w:val="333333"/>
          <w:sz w:val="13"/>
          <w:szCs w:val="13"/>
        </w:rPr>
      </w:pPr>
      <w:ins w:id="102" w:author="Unknown">
        <w:r>
          <w:rPr>
            <w:rFonts w:ascii="Consolas" w:hAnsi="Consolas" w:cs="Consolas"/>
            <w:color w:val="333333"/>
            <w:sz w:val="13"/>
            <w:szCs w:val="13"/>
          </w:rPr>
          <w:t xml:space="preserve">   &lt;property name=</w:t>
        </w:r>
        <w:r>
          <w:rPr>
            <w:rStyle w:val="ant"/>
            <w:rFonts w:ascii="Consolas" w:hAnsi="Consolas" w:cs="Consolas"/>
            <w:color w:val="025969"/>
            <w:sz w:val="13"/>
            <w:szCs w:val="13"/>
          </w:rPr>
          <w:t>"show_sql"</w:t>
        </w:r>
        <w:r>
          <w:rPr>
            <w:rFonts w:ascii="Consolas" w:hAnsi="Consolas" w:cs="Consolas"/>
            <w:color w:val="333333"/>
            <w:sz w:val="13"/>
            <w:szCs w:val="13"/>
          </w:rPr>
          <w:t>&gt;false&lt;/property&gt;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3" w:author="Unknown"/>
          <w:rFonts w:ascii="Consolas" w:hAnsi="Consolas" w:cs="Consolas"/>
          <w:color w:val="333333"/>
          <w:sz w:val="13"/>
          <w:szCs w:val="13"/>
        </w:rPr>
      </w:pPr>
      <w:ins w:id="104" w:author="Unknown">
        <w:r>
          <w:rPr>
            <w:rFonts w:ascii="Consolas" w:hAnsi="Consolas" w:cs="Consolas"/>
            <w:color w:val="333333"/>
            <w:sz w:val="13"/>
            <w:szCs w:val="13"/>
          </w:rPr>
          <w:t xml:space="preserve">   &lt;mapping class=</w:t>
        </w:r>
        <w:r>
          <w:rPr>
            <w:rStyle w:val="ant"/>
            <w:rFonts w:ascii="Consolas" w:hAnsi="Consolas" w:cs="Consolas"/>
            <w:color w:val="025969"/>
            <w:sz w:val="13"/>
            <w:szCs w:val="13"/>
          </w:rPr>
          <w:t>"com.devglan.model.Employee"</w:t>
        </w:r>
        <w:r>
          <w:rPr>
            <w:rFonts w:ascii="Consolas" w:hAnsi="Consolas" w:cs="Consolas"/>
            <w:color w:val="333333"/>
            <w:sz w:val="13"/>
            <w:szCs w:val="13"/>
          </w:rPr>
          <w:t>/&gt;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5" w:author="Unknown"/>
          <w:rFonts w:ascii="Consolas" w:hAnsi="Consolas" w:cs="Consolas"/>
          <w:color w:val="333333"/>
          <w:sz w:val="13"/>
          <w:szCs w:val="13"/>
        </w:rPr>
      </w:pPr>
      <w:ins w:id="106" w:author="Unknown">
        <w:r>
          <w:rPr>
            <w:rFonts w:ascii="Consolas" w:hAnsi="Consolas" w:cs="Consolas"/>
            <w:color w:val="333333"/>
            <w:sz w:val="13"/>
            <w:szCs w:val="13"/>
          </w:rPr>
          <w:t xml:space="preserve">   &lt;mapping class=</w:t>
        </w:r>
        <w:r>
          <w:rPr>
            <w:rStyle w:val="ant"/>
            <w:rFonts w:ascii="Consolas" w:hAnsi="Consolas" w:cs="Consolas"/>
            <w:color w:val="025969"/>
            <w:sz w:val="13"/>
            <w:szCs w:val="13"/>
          </w:rPr>
          <w:t>"com.devglan.model.ContractEmployee"</w:t>
        </w:r>
        <w:r>
          <w:rPr>
            <w:rFonts w:ascii="Consolas" w:hAnsi="Consolas" w:cs="Consolas"/>
            <w:color w:val="333333"/>
            <w:sz w:val="13"/>
            <w:szCs w:val="13"/>
          </w:rPr>
          <w:t>/&gt;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7" w:author="Unknown"/>
          <w:rFonts w:ascii="Consolas" w:hAnsi="Consolas" w:cs="Consolas"/>
          <w:color w:val="333333"/>
          <w:sz w:val="13"/>
          <w:szCs w:val="13"/>
        </w:rPr>
      </w:pPr>
      <w:ins w:id="108" w:author="Unknown">
        <w:r>
          <w:rPr>
            <w:rFonts w:ascii="Consolas" w:hAnsi="Consolas" w:cs="Consolas"/>
            <w:color w:val="333333"/>
            <w:sz w:val="13"/>
            <w:szCs w:val="13"/>
          </w:rPr>
          <w:t xml:space="preserve">   &lt;mapping class=</w:t>
        </w:r>
        <w:r>
          <w:rPr>
            <w:rStyle w:val="ant"/>
            <w:rFonts w:ascii="Consolas" w:hAnsi="Consolas" w:cs="Consolas"/>
            <w:color w:val="025969"/>
            <w:sz w:val="13"/>
            <w:szCs w:val="13"/>
          </w:rPr>
          <w:t>"com.devglan.model.PermanentEmployee"</w:t>
        </w:r>
        <w:r>
          <w:rPr>
            <w:rFonts w:ascii="Consolas" w:hAnsi="Consolas" w:cs="Consolas"/>
            <w:color w:val="333333"/>
            <w:sz w:val="13"/>
            <w:szCs w:val="13"/>
          </w:rPr>
          <w:t>/&gt;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09" w:author="Unknown"/>
          <w:rFonts w:ascii="Consolas" w:hAnsi="Consolas" w:cs="Consolas"/>
          <w:color w:val="333333"/>
          <w:sz w:val="13"/>
          <w:szCs w:val="13"/>
        </w:rPr>
      </w:pPr>
      <w:ins w:id="110" w:author="Unknown">
        <w:r>
          <w:rPr>
            <w:rFonts w:ascii="Consolas" w:hAnsi="Consolas" w:cs="Consolas"/>
            <w:color w:val="333333"/>
            <w:sz w:val="13"/>
            <w:szCs w:val="13"/>
          </w:rPr>
          <w:t>&lt;/session-factory&gt;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11" w:author="Unknown"/>
          <w:rFonts w:ascii="Consolas" w:hAnsi="Consolas" w:cs="Consolas"/>
          <w:color w:val="333333"/>
          <w:sz w:val="13"/>
          <w:szCs w:val="13"/>
        </w:rPr>
      </w:pPr>
      <w:ins w:id="112" w:author="Unknown">
        <w:r>
          <w:rPr>
            <w:rFonts w:ascii="Consolas" w:hAnsi="Consolas" w:cs="Consolas"/>
            <w:color w:val="333333"/>
            <w:sz w:val="13"/>
            <w:szCs w:val="13"/>
          </w:rPr>
          <w:t>&lt;/hibernate-configuration&gt;</w:t>
        </w:r>
      </w:ins>
    </w:p>
    <w:p w:rsidR="003705B7" w:rsidRDefault="003705B7" w:rsidP="003705B7">
      <w:pPr>
        <w:pStyle w:val="Heading2"/>
        <w:shd w:val="clear" w:color="auto" w:fill="F8F9FA"/>
        <w:spacing w:before="0" w:beforeAutospacing="0"/>
        <w:rPr>
          <w:ins w:id="113" w:author="Unknown"/>
          <w:rFonts w:ascii="Helvetica" w:hAnsi="Helvetica" w:cs="Helvetica"/>
          <w:b w:val="0"/>
          <w:bCs w:val="0"/>
          <w:color w:val="025969"/>
        </w:rPr>
      </w:pPr>
      <w:ins w:id="114" w:author="Unknown">
        <w:r>
          <w:rPr>
            <w:rFonts w:ascii="Helvetica" w:hAnsi="Helvetica" w:cs="Helvetica"/>
            <w:b w:val="0"/>
            <w:bCs w:val="0"/>
            <w:color w:val="025969"/>
          </w:rPr>
          <w:t>Testing Single Table Strategy</w:t>
        </w:r>
      </w:ins>
    </w:p>
    <w:p w:rsidR="003705B7" w:rsidRDefault="003705B7" w:rsidP="003705B7">
      <w:pPr>
        <w:pStyle w:val="NormalWeb"/>
        <w:shd w:val="clear" w:color="auto" w:fill="F8F9FA"/>
        <w:spacing w:before="0" w:beforeAutospacing="0" w:after="77" w:afterAutospacing="0" w:line="408" w:lineRule="atLeast"/>
        <w:rPr>
          <w:ins w:id="115" w:author="Unknown"/>
          <w:rFonts w:ascii="Helvetica" w:hAnsi="Helvetica" w:cs="Helvetica"/>
          <w:color w:val="77838F"/>
          <w:sz w:val="15"/>
          <w:szCs w:val="15"/>
        </w:rPr>
      </w:pPr>
      <w:ins w:id="116" w:author="Unknown">
        <w:r>
          <w:rPr>
            <w:rFonts w:ascii="Helvetica" w:hAnsi="Helvetica" w:cs="Helvetica"/>
            <w:color w:val="77838F"/>
            <w:sz w:val="15"/>
            <w:szCs w:val="15"/>
          </w:rPr>
          <w:t>Let us define Application.java having a main method inside it to run the example and see the entries it created in the DB</w:t>
        </w:r>
      </w:ins>
    </w:p>
    <w:p w:rsidR="003705B7" w:rsidRDefault="003705B7" w:rsidP="003705B7">
      <w:pPr>
        <w:rPr>
          <w:ins w:id="117" w:author="Unknown"/>
          <w:rFonts w:ascii="Times New Roman" w:hAnsi="Times New Roman" w:cs="Times New Roman"/>
          <w:sz w:val="24"/>
          <w:szCs w:val="24"/>
        </w:rPr>
      </w:pPr>
      <w:ins w:id="118" w:author="Unknown">
        <w:r>
          <w:rPr>
            <w:rFonts w:ascii="Helvetica" w:hAnsi="Helvetica" w:cs="Helvetica"/>
            <w:b/>
            <w:bCs/>
            <w:color w:val="1E2022"/>
            <w:sz w:val="15"/>
            <w:szCs w:val="15"/>
            <w:shd w:val="clear" w:color="auto" w:fill="F8F9FA"/>
          </w:rPr>
          <w:t>Application.java</w:t>
        </w:r>
        <w:r>
          <w:rPr>
            <w:rFonts w:ascii="Helvetica" w:hAnsi="Helvetica" w:cs="Helvetica"/>
            <w:color w:val="1E2022"/>
            <w:sz w:val="15"/>
            <w:szCs w:val="15"/>
            <w:shd w:val="clear" w:color="auto" w:fill="F8F9FA"/>
          </w:rPr>
          <w:t xml:space="preserv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19" w:author="Unknown"/>
          <w:rFonts w:ascii="Consolas" w:hAnsi="Consolas" w:cs="Consolas"/>
          <w:color w:val="333333"/>
          <w:sz w:val="13"/>
          <w:szCs w:val="13"/>
        </w:rPr>
      </w:pPr>
      <w:ins w:id="120" w:author="Unknown">
        <w:r>
          <w:rPr>
            <w:rStyle w:val="kw"/>
            <w:rFonts w:ascii="Consolas" w:hAnsi="Consolas" w:cs="Consolas"/>
            <w:color w:val="0000FF"/>
            <w:sz w:val="13"/>
            <w:szCs w:val="13"/>
          </w:rPr>
          <w:t>public class</w:t>
        </w:r>
        <w:r>
          <w:rPr>
            <w:rFonts w:ascii="Consolas" w:hAnsi="Consolas" w:cs="Consolas"/>
            <w:color w:val="333333"/>
            <w:sz w:val="13"/>
            <w:szCs w:val="13"/>
          </w:rPr>
          <w:t xml:space="preserve"> Application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1" w:author="Unknown"/>
          <w:rFonts w:ascii="Consolas" w:hAnsi="Consolas" w:cs="Consolas"/>
          <w:color w:val="333333"/>
          <w:sz w:val="13"/>
          <w:szCs w:val="13"/>
        </w:rPr>
      </w:pPr>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2" w:author="Unknown"/>
          <w:rFonts w:ascii="Consolas" w:hAnsi="Consolas" w:cs="Consolas"/>
          <w:color w:val="333333"/>
          <w:sz w:val="13"/>
          <w:szCs w:val="13"/>
        </w:rPr>
      </w:pPr>
      <w:ins w:id="123" w:author="Unknown">
        <w:r>
          <w:rPr>
            <w:rFonts w:ascii="Consolas" w:hAnsi="Consolas" w:cs="Consolas"/>
            <w:color w:val="333333"/>
            <w:sz w:val="13"/>
            <w:szCs w:val="13"/>
          </w:rPr>
          <w:tab/>
          <w:t>public static void main(String[] args)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4" w:author="Unknown"/>
          <w:rFonts w:ascii="Consolas" w:hAnsi="Consolas" w:cs="Consolas"/>
          <w:color w:val="333333"/>
          <w:sz w:val="13"/>
          <w:szCs w:val="13"/>
        </w:rPr>
      </w:pPr>
      <w:ins w:id="125" w:author="Unknown">
        <w:r>
          <w:rPr>
            <w:rFonts w:ascii="Consolas" w:hAnsi="Consolas" w:cs="Consolas"/>
            <w:color w:val="333333"/>
            <w:sz w:val="13"/>
            <w:szCs w:val="13"/>
          </w:rPr>
          <w:tab/>
        </w:r>
        <w:r>
          <w:rPr>
            <w:rFonts w:ascii="Consolas" w:hAnsi="Consolas" w:cs="Consolas"/>
            <w:color w:val="333333"/>
            <w:sz w:val="13"/>
            <w:szCs w:val="13"/>
          </w:rPr>
          <w:tab/>
          <w:t>createEmployee();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6" w:author="Unknown"/>
          <w:rFonts w:ascii="Consolas" w:hAnsi="Consolas" w:cs="Consolas"/>
          <w:color w:val="333333"/>
          <w:sz w:val="13"/>
          <w:szCs w:val="13"/>
        </w:rPr>
      </w:pPr>
      <w:ins w:id="127" w:author="Unknown">
        <w:r>
          <w:rPr>
            <w:rFonts w:ascii="Consolas" w:hAnsi="Consolas" w:cs="Consolas"/>
            <w:color w:val="333333"/>
            <w:sz w:val="13"/>
            <w:szCs w:val="13"/>
          </w:rPr>
          <w:tab/>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8" w:author="Unknown"/>
          <w:rFonts w:ascii="Consolas" w:hAnsi="Consolas" w:cs="Consolas"/>
          <w:color w:val="333333"/>
          <w:sz w:val="13"/>
          <w:szCs w:val="13"/>
        </w:rPr>
      </w:pPr>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29" w:author="Unknown"/>
          <w:rFonts w:ascii="Consolas" w:hAnsi="Consolas" w:cs="Consolas"/>
          <w:color w:val="333333"/>
          <w:sz w:val="13"/>
          <w:szCs w:val="13"/>
        </w:rPr>
      </w:pPr>
      <w:ins w:id="130" w:author="Unknown">
        <w:r>
          <w:rPr>
            <w:rFonts w:ascii="Consolas" w:hAnsi="Consolas" w:cs="Consolas"/>
            <w:color w:val="333333"/>
            <w:sz w:val="13"/>
            <w:szCs w:val="13"/>
          </w:rPr>
          <w:tab/>
        </w:r>
        <w:r>
          <w:rPr>
            <w:rStyle w:val="kw"/>
            <w:rFonts w:ascii="Consolas" w:hAnsi="Consolas" w:cs="Consolas"/>
            <w:color w:val="0000FF"/>
            <w:sz w:val="13"/>
            <w:szCs w:val="13"/>
          </w:rPr>
          <w:t>public static</w:t>
        </w:r>
        <w:r>
          <w:rPr>
            <w:rFonts w:ascii="Consolas" w:hAnsi="Consolas" w:cs="Consolas"/>
            <w:color w:val="333333"/>
            <w:sz w:val="13"/>
            <w:szCs w:val="13"/>
          </w:rPr>
          <w:t xml:space="preserve"> SessionFactory getSessionFactory()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31" w:author="Unknown"/>
          <w:rFonts w:ascii="Consolas" w:hAnsi="Consolas" w:cs="Consolas"/>
          <w:color w:val="333333"/>
          <w:sz w:val="13"/>
          <w:szCs w:val="13"/>
        </w:rPr>
      </w:pPr>
      <w:ins w:id="132" w:author="Unknown">
        <w:r>
          <w:rPr>
            <w:rFonts w:ascii="Consolas" w:hAnsi="Consolas" w:cs="Consolas"/>
            <w:color w:val="333333"/>
            <w:sz w:val="13"/>
            <w:szCs w:val="13"/>
          </w:rPr>
          <w:tab/>
        </w:r>
        <w:r>
          <w:rPr>
            <w:rFonts w:ascii="Consolas" w:hAnsi="Consolas" w:cs="Consolas"/>
            <w:color w:val="333333"/>
            <w:sz w:val="13"/>
            <w:szCs w:val="13"/>
          </w:rPr>
          <w:tab/>
          <w:t xml:space="preserve">Configuration configuration = </w:t>
        </w:r>
        <w:r>
          <w:rPr>
            <w:rStyle w:val="kw"/>
            <w:rFonts w:ascii="Consolas" w:hAnsi="Consolas" w:cs="Consolas"/>
            <w:color w:val="0000FF"/>
            <w:sz w:val="13"/>
            <w:szCs w:val="13"/>
          </w:rPr>
          <w:t>new</w:t>
        </w:r>
        <w:r>
          <w:rPr>
            <w:rFonts w:ascii="Consolas" w:hAnsi="Consolas" w:cs="Consolas"/>
            <w:color w:val="333333"/>
            <w:sz w:val="13"/>
            <w:szCs w:val="13"/>
          </w:rPr>
          <w:t xml:space="preserve"> Configuration().configure();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33" w:author="Unknown"/>
          <w:rFonts w:ascii="Consolas" w:hAnsi="Consolas" w:cs="Consolas"/>
          <w:color w:val="333333"/>
          <w:sz w:val="13"/>
          <w:szCs w:val="13"/>
        </w:rPr>
      </w:pPr>
      <w:ins w:id="134" w:author="Unknown">
        <w:r>
          <w:rPr>
            <w:rFonts w:ascii="Consolas" w:hAnsi="Consolas" w:cs="Consolas"/>
            <w:color w:val="333333"/>
            <w:sz w:val="13"/>
            <w:szCs w:val="13"/>
          </w:rPr>
          <w:tab/>
        </w:r>
        <w:r>
          <w:rPr>
            <w:rFonts w:ascii="Consolas" w:hAnsi="Consolas" w:cs="Consolas"/>
            <w:color w:val="333333"/>
            <w:sz w:val="13"/>
            <w:szCs w:val="13"/>
          </w:rPr>
          <w:tab/>
          <w:t xml:space="preserve">StandardServiceRegistryBuilder builder = </w:t>
        </w:r>
        <w:r>
          <w:rPr>
            <w:rStyle w:val="kw"/>
            <w:rFonts w:ascii="Consolas" w:hAnsi="Consolas" w:cs="Consolas"/>
            <w:color w:val="0000FF"/>
            <w:sz w:val="13"/>
            <w:szCs w:val="13"/>
          </w:rPr>
          <w:t>new</w:t>
        </w:r>
        <w:r>
          <w:rPr>
            <w:rFonts w:ascii="Consolas" w:hAnsi="Consolas" w:cs="Consolas"/>
            <w:color w:val="333333"/>
            <w:sz w:val="13"/>
            <w:szCs w:val="13"/>
          </w:rPr>
          <w:t xml:space="preserve"> StandardServiceRegistryBuilder()</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35" w:author="Unknown"/>
          <w:rFonts w:ascii="Consolas" w:hAnsi="Consolas" w:cs="Consolas"/>
          <w:color w:val="333333"/>
          <w:sz w:val="13"/>
          <w:szCs w:val="13"/>
        </w:rPr>
      </w:pPr>
      <w:ins w:id="136" w:author="Unknown">
        <w:r>
          <w:rPr>
            <w:rFonts w:ascii="Consolas" w:hAnsi="Consolas" w:cs="Consolas"/>
            <w:color w:val="333333"/>
            <w:sz w:val="13"/>
            <w:szCs w:val="13"/>
          </w:rPr>
          <w:tab/>
        </w:r>
        <w:r>
          <w:rPr>
            <w:rFonts w:ascii="Consolas" w:hAnsi="Consolas" w:cs="Consolas"/>
            <w:color w:val="333333"/>
            <w:sz w:val="13"/>
            <w:szCs w:val="13"/>
          </w:rPr>
          <w:tab/>
        </w:r>
        <w:r>
          <w:rPr>
            <w:rFonts w:ascii="Consolas" w:hAnsi="Consolas" w:cs="Consolas"/>
            <w:color w:val="333333"/>
            <w:sz w:val="13"/>
            <w:szCs w:val="13"/>
          </w:rPr>
          <w:tab/>
        </w:r>
        <w:r>
          <w:rPr>
            <w:rFonts w:ascii="Consolas" w:hAnsi="Consolas" w:cs="Consolas"/>
            <w:color w:val="333333"/>
            <w:sz w:val="13"/>
            <w:szCs w:val="13"/>
          </w:rPr>
          <w:tab/>
          <w:t>.applySettings(configuration.getProperties());</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37" w:author="Unknown"/>
          <w:rFonts w:ascii="Consolas" w:hAnsi="Consolas" w:cs="Consolas"/>
          <w:color w:val="333333"/>
          <w:sz w:val="13"/>
          <w:szCs w:val="13"/>
        </w:rPr>
      </w:pPr>
      <w:ins w:id="138" w:author="Unknown">
        <w:r>
          <w:rPr>
            <w:rFonts w:ascii="Consolas" w:hAnsi="Consolas" w:cs="Consolas"/>
            <w:color w:val="333333"/>
            <w:sz w:val="13"/>
            <w:szCs w:val="13"/>
          </w:rPr>
          <w:tab/>
        </w:r>
        <w:r>
          <w:rPr>
            <w:rFonts w:ascii="Consolas" w:hAnsi="Consolas" w:cs="Consolas"/>
            <w:color w:val="333333"/>
            <w:sz w:val="13"/>
            <w:szCs w:val="13"/>
          </w:rPr>
          <w:tab/>
          <w:t>SessionFactory sessionFactory = configuration</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39" w:author="Unknown"/>
          <w:rFonts w:ascii="Consolas" w:hAnsi="Consolas" w:cs="Consolas"/>
          <w:color w:val="333333"/>
          <w:sz w:val="13"/>
          <w:szCs w:val="13"/>
        </w:rPr>
      </w:pPr>
      <w:ins w:id="140" w:author="Unknown">
        <w:r>
          <w:rPr>
            <w:rFonts w:ascii="Consolas" w:hAnsi="Consolas" w:cs="Consolas"/>
            <w:color w:val="333333"/>
            <w:sz w:val="13"/>
            <w:szCs w:val="13"/>
          </w:rPr>
          <w:tab/>
        </w:r>
        <w:r>
          <w:rPr>
            <w:rFonts w:ascii="Consolas" w:hAnsi="Consolas" w:cs="Consolas"/>
            <w:color w:val="333333"/>
            <w:sz w:val="13"/>
            <w:szCs w:val="13"/>
          </w:rPr>
          <w:tab/>
        </w:r>
        <w:r>
          <w:rPr>
            <w:rFonts w:ascii="Consolas" w:hAnsi="Consolas" w:cs="Consolas"/>
            <w:color w:val="333333"/>
            <w:sz w:val="13"/>
            <w:szCs w:val="13"/>
          </w:rPr>
          <w:tab/>
        </w:r>
        <w:r>
          <w:rPr>
            <w:rFonts w:ascii="Consolas" w:hAnsi="Consolas" w:cs="Consolas"/>
            <w:color w:val="333333"/>
            <w:sz w:val="13"/>
            <w:szCs w:val="13"/>
          </w:rPr>
          <w:tab/>
          <w:t>.buildSessionFactory(builder.build());</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1" w:author="Unknown"/>
          <w:rFonts w:ascii="Consolas" w:hAnsi="Consolas" w:cs="Consolas"/>
          <w:color w:val="333333"/>
          <w:sz w:val="13"/>
          <w:szCs w:val="13"/>
        </w:rPr>
      </w:pPr>
      <w:ins w:id="142" w:author="Unknown">
        <w:r>
          <w:rPr>
            <w:rFonts w:ascii="Consolas" w:hAnsi="Consolas" w:cs="Consolas"/>
            <w:color w:val="333333"/>
            <w:sz w:val="13"/>
            <w:szCs w:val="13"/>
          </w:rPr>
          <w:tab/>
        </w:r>
        <w:r>
          <w:rPr>
            <w:rFonts w:ascii="Consolas" w:hAnsi="Consolas" w:cs="Consolas"/>
            <w:color w:val="333333"/>
            <w:sz w:val="13"/>
            <w:szCs w:val="13"/>
          </w:rPr>
          <w:tab/>
        </w:r>
        <w:r>
          <w:rPr>
            <w:rStyle w:val="kw"/>
            <w:rFonts w:ascii="Consolas" w:hAnsi="Consolas" w:cs="Consolas"/>
            <w:color w:val="0000FF"/>
            <w:sz w:val="13"/>
            <w:szCs w:val="13"/>
          </w:rPr>
          <w:t>return</w:t>
        </w:r>
        <w:r>
          <w:rPr>
            <w:rFonts w:ascii="Consolas" w:hAnsi="Consolas" w:cs="Consolas"/>
            <w:color w:val="333333"/>
            <w:sz w:val="13"/>
            <w:szCs w:val="13"/>
          </w:rPr>
          <w:t xml:space="preserve"> sessionFactory;</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3" w:author="Unknown"/>
          <w:rFonts w:ascii="Consolas" w:hAnsi="Consolas" w:cs="Consolas"/>
          <w:color w:val="333333"/>
          <w:sz w:val="13"/>
          <w:szCs w:val="13"/>
        </w:rPr>
      </w:pPr>
      <w:ins w:id="144" w:author="Unknown">
        <w:r>
          <w:rPr>
            <w:rFonts w:ascii="Consolas" w:hAnsi="Consolas" w:cs="Consolas"/>
            <w:color w:val="333333"/>
            <w:sz w:val="13"/>
            <w:szCs w:val="13"/>
          </w:rPr>
          <w:tab/>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5" w:author="Unknown"/>
          <w:rFonts w:ascii="Consolas" w:hAnsi="Consolas" w:cs="Consolas"/>
          <w:color w:val="333333"/>
          <w:sz w:val="13"/>
          <w:szCs w:val="13"/>
        </w:rPr>
      </w:pPr>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6" w:author="Unknown"/>
          <w:rFonts w:ascii="Consolas" w:hAnsi="Consolas" w:cs="Consolas"/>
          <w:color w:val="333333"/>
          <w:sz w:val="13"/>
          <w:szCs w:val="13"/>
        </w:rPr>
      </w:pPr>
      <w:ins w:id="147" w:author="Unknown">
        <w:r>
          <w:rPr>
            <w:rFonts w:ascii="Consolas" w:hAnsi="Consolas" w:cs="Consolas"/>
            <w:color w:val="333333"/>
            <w:sz w:val="13"/>
            <w:szCs w:val="13"/>
          </w:rPr>
          <w:tab/>
        </w:r>
        <w:r>
          <w:rPr>
            <w:rStyle w:val="kw"/>
            <w:rFonts w:ascii="Consolas" w:hAnsi="Consolas" w:cs="Consolas"/>
            <w:color w:val="0000FF"/>
            <w:sz w:val="13"/>
            <w:szCs w:val="13"/>
          </w:rPr>
          <w:t>public static void</w:t>
        </w:r>
        <w:r>
          <w:rPr>
            <w:rFonts w:ascii="Consolas" w:hAnsi="Consolas" w:cs="Consolas"/>
            <w:color w:val="333333"/>
            <w:sz w:val="13"/>
            <w:szCs w:val="13"/>
          </w:rPr>
          <w:t xml:space="preserve"> createEmployee() {</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48" w:author="Unknown"/>
          <w:rFonts w:ascii="Consolas" w:hAnsi="Consolas" w:cs="Consolas"/>
          <w:color w:val="333333"/>
          <w:sz w:val="13"/>
          <w:szCs w:val="13"/>
        </w:rPr>
      </w:pPr>
      <w:ins w:id="149" w:author="Unknown">
        <w:r>
          <w:rPr>
            <w:rFonts w:ascii="Consolas" w:hAnsi="Consolas" w:cs="Consolas"/>
            <w:color w:val="333333"/>
            <w:sz w:val="13"/>
            <w:szCs w:val="13"/>
          </w:rPr>
          <w:tab/>
        </w:r>
        <w:r>
          <w:rPr>
            <w:rFonts w:ascii="Consolas" w:hAnsi="Consolas" w:cs="Consolas"/>
            <w:color w:val="333333"/>
            <w:sz w:val="13"/>
            <w:szCs w:val="13"/>
          </w:rPr>
          <w:tab/>
          <w:t>System.</w:t>
        </w:r>
        <w:r>
          <w:rPr>
            <w:rStyle w:val="kw"/>
            <w:rFonts w:ascii="Consolas" w:hAnsi="Consolas" w:cs="Consolas"/>
            <w:color w:val="0000FF"/>
            <w:sz w:val="13"/>
            <w:szCs w:val="13"/>
          </w:rPr>
          <w:t>out</w:t>
        </w:r>
        <w:r>
          <w:rPr>
            <w:rFonts w:ascii="Consolas" w:hAnsi="Consolas" w:cs="Consolas"/>
            <w:color w:val="333333"/>
            <w:sz w:val="13"/>
            <w:szCs w:val="13"/>
          </w:rPr>
          <w:t>.println(</w:t>
        </w:r>
        <w:r>
          <w:rPr>
            <w:rStyle w:val="ant"/>
            <w:rFonts w:ascii="Consolas" w:hAnsi="Consolas" w:cs="Consolas"/>
            <w:color w:val="025969"/>
            <w:sz w:val="13"/>
            <w:szCs w:val="13"/>
          </w:rPr>
          <w:t>"****************Creating Employee*************"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50" w:author="Unknown"/>
          <w:rFonts w:ascii="Consolas" w:hAnsi="Consolas" w:cs="Consolas"/>
          <w:color w:val="333333"/>
          <w:sz w:val="13"/>
          <w:szCs w:val="13"/>
        </w:rPr>
      </w:pPr>
      <w:ins w:id="151" w:author="Unknown">
        <w:r>
          <w:rPr>
            <w:rFonts w:ascii="Consolas" w:hAnsi="Consolas" w:cs="Consolas"/>
            <w:color w:val="333333"/>
            <w:sz w:val="13"/>
            <w:szCs w:val="13"/>
          </w:rPr>
          <w:tab/>
        </w:r>
        <w:r>
          <w:rPr>
            <w:rFonts w:ascii="Consolas" w:hAnsi="Consolas" w:cs="Consolas"/>
            <w:color w:val="333333"/>
            <w:sz w:val="13"/>
            <w:szCs w:val="13"/>
          </w:rPr>
          <w:tab/>
          <w:t xml:space="preserve">Employee emp = </w:t>
        </w:r>
        <w:r>
          <w:rPr>
            <w:rStyle w:val="kw"/>
            <w:rFonts w:ascii="Consolas" w:hAnsi="Consolas" w:cs="Consolas"/>
            <w:color w:val="0000FF"/>
            <w:sz w:val="13"/>
            <w:szCs w:val="13"/>
          </w:rPr>
          <w:t>new</w:t>
        </w:r>
        <w:r>
          <w:rPr>
            <w:rFonts w:ascii="Consolas" w:hAnsi="Consolas" w:cs="Consolas"/>
            <w:color w:val="333333"/>
            <w:sz w:val="13"/>
            <w:szCs w:val="13"/>
          </w:rPr>
          <w:t xml:space="preserve"> Employee();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52" w:author="Unknown"/>
          <w:rFonts w:ascii="Consolas" w:hAnsi="Consolas" w:cs="Consolas"/>
          <w:color w:val="333333"/>
          <w:sz w:val="13"/>
          <w:szCs w:val="13"/>
        </w:rPr>
      </w:pPr>
      <w:ins w:id="153" w:author="Unknown">
        <w:r>
          <w:rPr>
            <w:rFonts w:ascii="Consolas" w:hAnsi="Consolas" w:cs="Consolas"/>
            <w:color w:val="333333"/>
            <w:sz w:val="13"/>
            <w:szCs w:val="13"/>
          </w:rPr>
          <w:tab/>
        </w:r>
        <w:r>
          <w:rPr>
            <w:rFonts w:ascii="Consolas" w:hAnsi="Consolas" w:cs="Consolas"/>
            <w:color w:val="333333"/>
            <w:sz w:val="13"/>
            <w:szCs w:val="13"/>
          </w:rPr>
          <w:tab/>
          <w:t>emp.setName(</w:t>
        </w:r>
        <w:r>
          <w:rPr>
            <w:rStyle w:val="ant"/>
            <w:rFonts w:ascii="Consolas" w:hAnsi="Consolas" w:cs="Consolas"/>
            <w:color w:val="025969"/>
            <w:sz w:val="13"/>
            <w:szCs w:val="13"/>
          </w:rPr>
          <w:t>"John"</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54" w:author="Unknown"/>
          <w:rFonts w:ascii="Consolas" w:hAnsi="Consolas" w:cs="Consolas"/>
          <w:color w:val="333333"/>
          <w:sz w:val="13"/>
          <w:szCs w:val="13"/>
        </w:rPr>
      </w:pPr>
      <w:ins w:id="155" w:author="Unknown">
        <w:r>
          <w:rPr>
            <w:rFonts w:ascii="Consolas" w:hAnsi="Consolas" w:cs="Consolas"/>
            <w:color w:val="333333"/>
            <w:sz w:val="13"/>
            <w:szCs w:val="13"/>
          </w:rPr>
          <w:tab/>
        </w:r>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56" w:author="Unknown"/>
          <w:rFonts w:ascii="Consolas" w:hAnsi="Consolas" w:cs="Consolas"/>
          <w:color w:val="333333"/>
          <w:sz w:val="13"/>
          <w:szCs w:val="13"/>
        </w:rPr>
      </w:pPr>
      <w:ins w:id="157" w:author="Unknown">
        <w:r>
          <w:rPr>
            <w:rFonts w:ascii="Consolas" w:hAnsi="Consolas" w:cs="Consolas"/>
            <w:color w:val="333333"/>
            <w:sz w:val="13"/>
            <w:szCs w:val="13"/>
          </w:rPr>
          <w:tab/>
        </w:r>
        <w:r>
          <w:rPr>
            <w:rFonts w:ascii="Consolas" w:hAnsi="Consolas" w:cs="Consolas"/>
            <w:color w:val="333333"/>
            <w:sz w:val="13"/>
            <w:szCs w:val="13"/>
          </w:rPr>
          <w:tab/>
          <w:t xml:space="preserve">ContractEmployee contEmp = </w:t>
        </w:r>
        <w:r>
          <w:rPr>
            <w:rStyle w:val="kw"/>
            <w:rFonts w:ascii="Consolas" w:hAnsi="Consolas" w:cs="Consolas"/>
            <w:color w:val="0000FF"/>
            <w:sz w:val="13"/>
            <w:szCs w:val="13"/>
          </w:rPr>
          <w:t>new</w:t>
        </w:r>
        <w:r>
          <w:rPr>
            <w:rFonts w:ascii="Consolas" w:hAnsi="Consolas" w:cs="Consolas"/>
            <w:color w:val="333333"/>
            <w:sz w:val="13"/>
            <w:szCs w:val="13"/>
          </w:rPr>
          <w:t xml:space="preserve"> ContractEmployee();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58" w:author="Unknown"/>
          <w:rFonts w:ascii="Consolas" w:hAnsi="Consolas" w:cs="Consolas"/>
          <w:color w:val="333333"/>
          <w:sz w:val="13"/>
          <w:szCs w:val="13"/>
        </w:rPr>
      </w:pPr>
      <w:ins w:id="159" w:author="Unknown">
        <w:r>
          <w:rPr>
            <w:rFonts w:ascii="Consolas" w:hAnsi="Consolas" w:cs="Consolas"/>
            <w:color w:val="333333"/>
            <w:sz w:val="13"/>
            <w:szCs w:val="13"/>
          </w:rPr>
          <w:tab/>
        </w:r>
        <w:r>
          <w:rPr>
            <w:rFonts w:ascii="Consolas" w:hAnsi="Consolas" w:cs="Consolas"/>
            <w:color w:val="333333"/>
            <w:sz w:val="13"/>
            <w:szCs w:val="13"/>
          </w:rPr>
          <w:tab/>
          <w:t>contEmp.setName(</w:t>
        </w:r>
        <w:r>
          <w:rPr>
            <w:rStyle w:val="ant"/>
            <w:rFonts w:ascii="Consolas" w:hAnsi="Consolas" w:cs="Consolas"/>
            <w:color w:val="025969"/>
            <w:sz w:val="13"/>
            <w:szCs w:val="13"/>
          </w:rPr>
          <w:t>"Mike"</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60" w:author="Unknown"/>
          <w:rFonts w:ascii="Consolas" w:hAnsi="Consolas" w:cs="Consolas"/>
          <w:color w:val="333333"/>
          <w:sz w:val="13"/>
          <w:szCs w:val="13"/>
        </w:rPr>
      </w:pPr>
      <w:ins w:id="161" w:author="Unknown">
        <w:r>
          <w:rPr>
            <w:rFonts w:ascii="Consolas" w:hAnsi="Consolas" w:cs="Consolas"/>
            <w:color w:val="333333"/>
            <w:sz w:val="13"/>
            <w:szCs w:val="13"/>
          </w:rPr>
          <w:tab/>
        </w:r>
        <w:r>
          <w:rPr>
            <w:rFonts w:ascii="Consolas" w:hAnsi="Consolas" w:cs="Consolas"/>
            <w:color w:val="333333"/>
            <w:sz w:val="13"/>
            <w:szCs w:val="13"/>
          </w:rPr>
          <w:tab/>
          <w:t>contEmp.setType(</w:t>
        </w:r>
        <w:r>
          <w:rPr>
            <w:rStyle w:val="ant"/>
            <w:rFonts w:ascii="Consolas" w:hAnsi="Consolas" w:cs="Consolas"/>
            <w:color w:val="025969"/>
            <w:sz w:val="13"/>
            <w:szCs w:val="13"/>
          </w:rPr>
          <w:t>"CONTRACT"</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62" w:author="Unknown"/>
          <w:rFonts w:ascii="Consolas" w:hAnsi="Consolas" w:cs="Consolas"/>
          <w:color w:val="333333"/>
          <w:sz w:val="13"/>
          <w:szCs w:val="13"/>
        </w:rPr>
      </w:pPr>
      <w:ins w:id="163" w:author="Unknown">
        <w:r>
          <w:rPr>
            <w:rFonts w:ascii="Consolas" w:hAnsi="Consolas" w:cs="Consolas"/>
            <w:color w:val="333333"/>
            <w:sz w:val="13"/>
            <w:szCs w:val="13"/>
          </w:rPr>
          <w:tab/>
        </w:r>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64" w:author="Unknown"/>
          <w:rFonts w:ascii="Consolas" w:hAnsi="Consolas" w:cs="Consolas"/>
          <w:color w:val="333333"/>
          <w:sz w:val="13"/>
          <w:szCs w:val="13"/>
        </w:rPr>
      </w:pPr>
      <w:ins w:id="165" w:author="Unknown">
        <w:r>
          <w:rPr>
            <w:rFonts w:ascii="Consolas" w:hAnsi="Consolas" w:cs="Consolas"/>
            <w:color w:val="333333"/>
            <w:sz w:val="13"/>
            <w:szCs w:val="13"/>
          </w:rPr>
          <w:tab/>
        </w:r>
        <w:r>
          <w:rPr>
            <w:rFonts w:ascii="Consolas" w:hAnsi="Consolas" w:cs="Consolas"/>
            <w:color w:val="333333"/>
            <w:sz w:val="13"/>
            <w:szCs w:val="13"/>
          </w:rPr>
          <w:tab/>
          <w:t xml:space="preserve">PermanentEmployee perEmp = </w:t>
        </w:r>
        <w:r>
          <w:rPr>
            <w:rStyle w:val="kw"/>
            <w:rFonts w:ascii="Consolas" w:hAnsi="Consolas" w:cs="Consolas"/>
            <w:color w:val="0000FF"/>
            <w:sz w:val="13"/>
            <w:szCs w:val="13"/>
          </w:rPr>
          <w:t>new</w:t>
        </w:r>
        <w:r>
          <w:rPr>
            <w:rFonts w:ascii="Consolas" w:hAnsi="Consolas" w:cs="Consolas"/>
            <w:color w:val="333333"/>
            <w:sz w:val="13"/>
            <w:szCs w:val="13"/>
          </w:rPr>
          <w:t xml:space="preserve"> PermanentEmployee();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66" w:author="Unknown"/>
          <w:rFonts w:ascii="Consolas" w:hAnsi="Consolas" w:cs="Consolas"/>
          <w:color w:val="333333"/>
          <w:sz w:val="13"/>
          <w:szCs w:val="13"/>
        </w:rPr>
      </w:pPr>
      <w:ins w:id="167" w:author="Unknown">
        <w:r>
          <w:rPr>
            <w:rFonts w:ascii="Consolas" w:hAnsi="Consolas" w:cs="Consolas"/>
            <w:color w:val="333333"/>
            <w:sz w:val="13"/>
            <w:szCs w:val="13"/>
          </w:rPr>
          <w:tab/>
        </w:r>
        <w:r>
          <w:rPr>
            <w:rFonts w:ascii="Consolas" w:hAnsi="Consolas" w:cs="Consolas"/>
            <w:color w:val="333333"/>
            <w:sz w:val="13"/>
            <w:szCs w:val="13"/>
          </w:rPr>
          <w:tab/>
          <w:t>perEmp.setName(</w:t>
        </w:r>
        <w:r>
          <w:rPr>
            <w:rStyle w:val="ant"/>
            <w:rFonts w:ascii="Consolas" w:hAnsi="Consolas" w:cs="Consolas"/>
            <w:color w:val="025969"/>
            <w:sz w:val="13"/>
            <w:szCs w:val="13"/>
          </w:rPr>
          <w:t>"Jordan"</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68" w:author="Unknown"/>
          <w:rFonts w:ascii="Consolas" w:hAnsi="Consolas" w:cs="Consolas"/>
          <w:color w:val="333333"/>
          <w:sz w:val="13"/>
          <w:szCs w:val="13"/>
        </w:rPr>
      </w:pPr>
      <w:ins w:id="169" w:author="Unknown">
        <w:r>
          <w:rPr>
            <w:rFonts w:ascii="Consolas" w:hAnsi="Consolas" w:cs="Consolas"/>
            <w:color w:val="333333"/>
            <w:sz w:val="13"/>
            <w:szCs w:val="13"/>
          </w:rPr>
          <w:tab/>
        </w:r>
        <w:r>
          <w:rPr>
            <w:rFonts w:ascii="Consolas" w:hAnsi="Consolas" w:cs="Consolas"/>
            <w:color w:val="333333"/>
            <w:sz w:val="13"/>
            <w:szCs w:val="13"/>
          </w:rPr>
          <w:tab/>
          <w:t>perEmp.setType(</w:t>
        </w:r>
        <w:r>
          <w:rPr>
            <w:rStyle w:val="ant"/>
            <w:rFonts w:ascii="Consolas" w:hAnsi="Consolas" w:cs="Consolas"/>
            <w:color w:val="025969"/>
            <w:sz w:val="13"/>
            <w:szCs w:val="13"/>
          </w:rPr>
          <w:t>"PERMANENT"</w:t>
        </w:r>
        <w:r>
          <w:rPr>
            <w:rFonts w:ascii="Consolas" w:hAnsi="Consolas" w:cs="Consolas"/>
            <w:color w:val="333333"/>
            <w:sz w:val="13"/>
            <w:szCs w:val="13"/>
          </w:rPr>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70" w:author="Unknown"/>
          <w:rFonts w:ascii="Consolas" w:hAnsi="Consolas" w:cs="Consolas"/>
          <w:color w:val="333333"/>
          <w:sz w:val="13"/>
          <w:szCs w:val="13"/>
        </w:rPr>
      </w:pPr>
      <w:ins w:id="171" w:author="Unknown">
        <w:r>
          <w:rPr>
            <w:rFonts w:ascii="Consolas" w:hAnsi="Consolas" w:cs="Consolas"/>
            <w:color w:val="333333"/>
            <w:sz w:val="13"/>
            <w:szCs w:val="13"/>
          </w:rPr>
          <w:tab/>
        </w:r>
        <w:r>
          <w:rPr>
            <w:rFonts w:ascii="Consolas" w:hAnsi="Consolas" w:cs="Consolas"/>
            <w:color w:val="333333"/>
            <w:sz w:val="13"/>
            <w:szCs w:val="13"/>
          </w:rPr>
          <w:tab/>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72" w:author="Unknown"/>
          <w:rFonts w:ascii="Consolas" w:hAnsi="Consolas" w:cs="Consolas"/>
          <w:color w:val="333333"/>
          <w:sz w:val="13"/>
          <w:szCs w:val="13"/>
        </w:rPr>
      </w:pPr>
      <w:ins w:id="173" w:author="Unknown">
        <w:r>
          <w:rPr>
            <w:rFonts w:ascii="Consolas" w:hAnsi="Consolas" w:cs="Consolas"/>
            <w:color w:val="333333"/>
            <w:sz w:val="13"/>
            <w:szCs w:val="13"/>
          </w:rPr>
          <w:tab/>
        </w:r>
        <w:r>
          <w:rPr>
            <w:rFonts w:ascii="Consolas" w:hAnsi="Consolas" w:cs="Consolas"/>
            <w:color w:val="333333"/>
            <w:sz w:val="13"/>
            <w:szCs w:val="13"/>
          </w:rPr>
          <w:tab/>
          <w:t>Session session = getSessionFactory().openSession();</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74" w:author="Unknown"/>
          <w:rFonts w:ascii="Consolas" w:hAnsi="Consolas" w:cs="Consolas"/>
          <w:color w:val="333333"/>
          <w:sz w:val="13"/>
          <w:szCs w:val="13"/>
        </w:rPr>
      </w:pPr>
      <w:ins w:id="175" w:author="Unknown">
        <w:r>
          <w:rPr>
            <w:rFonts w:ascii="Consolas" w:hAnsi="Consolas" w:cs="Consolas"/>
            <w:color w:val="333333"/>
            <w:sz w:val="13"/>
            <w:szCs w:val="13"/>
          </w:rPr>
          <w:tab/>
        </w:r>
        <w:r>
          <w:rPr>
            <w:rFonts w:ascii="Consolas" w:hAnsi="Consolas" w:cs="Consolas"/>
            <w:color w:val="333333"/>
            <w:sz w:val="13"/>
            <w:szCs w:val="13"/>
          </w:rPr>
          <w:tab/>
          <w:t>session.beginTransaction();</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76" w:author="Unknown"/>
          <w:rFonts w:ascii="Consolas" w:hAnsi="Consolas" w:cs="Consolas"/>
          <w:color w:val="333333"/>
          <w:sz w:val="13"/>
          <w:szCs w:val="13"/>
        </w:rPr>
      </w:pPr>
      <w:ins w:id="177" w:author="Unknown">
        <w:r>
          <w:rPr>
            <w:rFonts w:ascii="Consolas" w:hAnsi="Consolas" w:cs="Consolas"/>
            <w:color w:val="333333"/>
            <w:sz w:val="13"/>
            <w:szCs w:val="13"/>
          </w:rPr>
          <w:tab/>
        </w:r>
        <w:r>
          <w:rPr>
            <w:rFonts w:ascii="Consolas" w:hAnsi="Consolas" w:cs="Consolas"/>
            <w:color w:val="333333"/>
            <w:sz w:val="13"/>
            <w:szCs w:val="13"/>
          </w:rPr>
          <w:tab/>
          <w:t>session.save(emp);</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78" w:author="Unknown"/>
          <w:rFonts w:ascii="Consolas" w:hAnsi="Consolas" w:cs="Consolas"/>
          <w:color w:val="333333"/>
          <w:sz w:val="13"/>
          <w:szCs w:val="13"/>
        </w:rPr>
      </w:pPr>
      <w:ins w:id="179" w:author="Unknown">
        <w:r>
          <w:rPr>
            <w:rFonts w:ascii="Consolas" w:hAnsi="Consolas" w:cs="Consolas"/>
            <w:color w:val="333333"/>
            <w:sz w:val="13"/>
            <w:szCs w:val="13"/>
          </w:rPr>
          <w:tab/>
        </w:r>
        <w:r>
          <w:rPr>
            <w:rFonts w:ascii="Consolas" w:hAnsi="Consolas" w:cs="Consolas"/>
            <w:color w:val="333333"/>
            <w:sz w:val="13"/>
            <w:szCs w:val="13"/>
          </w:rPr>
          <w:tab/>
          <w:t>session.save(contEmp);</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0" w:author="Unknown"/>
          <w:rFonts w:ascii="Consolas" w:hAnsi="Consolas" w:cs="Consolas"/>
          <w:color w:val="333333"/>
          <w:sz w:val="13"/>
          <w:szCs w:val="13"/>
        </w:rPr>
      </w:pPr>
      <w:ins w:id="181" w:author="Unknown">
        <w:r>
          <w:rPr>
            <w:rFonts w:ascii="Consolas" w:hAnsi="Consolas" w:cs="Consolas"/>
            <w:color w:val="333333"/>
            <w:sz w:val="13"/>
            <w:szCs w:val="13"/>
          </w:rPr>
          <w:tab/>
        </w:r>
        <w:r>
          <w:rPr>
            <w:rFonts w:ascii="Consolas" w:hAnsi="Consolas" w:cs="Consolas"/>
            <w:color w:val="333333"/>
            <w:sz w:val="13"/>
            <w:szCs w:val="13"/>
          </w:rPr>
          <w:tab/>
          <w:t>session.save(perEmp);</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2" w:author="Unknown"/>
          <w:rFonts w:ascii="Consolas" w:hAnsi="Consolas" w:cs="Consolas"/>
          <w:color w:val="333333"/>
          <w:sz w:val="13"/>
          <w:szCs w:val="13"/>
        </w:rPr>
      </w:pPr>
      <w:ins w:id="183" w:author="Unknown">
        <w:r>
          <w:rPr>
            <w:rFonts w:ascii="Consolas" w:hAnsi="Consolas" w:cs="Consolas"/>
            <w:color w:val="333333"/>
            <w:sz w:val="13"/>
            <w:szCs w:val="13"/>
          </w:rPr>
          <w:tab/>
        </w:r>
        <w:r>
          <w:rPr>
            <w:rFonts w:ascii="Consolas" w:hAnsi="Consolas" w:cs="Consolas"/>
            <w:color w:val="333333"/>
            <w:sz w:val="13"/>
            <w:szCs w:val="13"/>
          </w:rPr>
          <w:tab/>
          <w:t>session.getTransaction().commit();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4" w:author="Unknown"/>
          <w:rFonts w:ascii="Consolas" w:hAnsi="Consolas" w:cs="Consolas"/>
          <w:color w:val="333333"/>
          <w:sz w:val="13"/>
          <w:szCs w:val="13"/>
        </w:rPr>
      </w:pPr>
      <w:ins w:id="185" w:author="Unknown">
        <w:r>
          <w:rPr>
            <w:rFonts w:ascii="Consolas" w:hAnsi="Consolas" w:cs="Consolas"/>
            <w:color w:val="333333"/>
            <w:sz w:val="13"/>
            <w:szCs w:val="13"/>
          </w:rPr>
          <w:tab/>
        </w:r>
        <w:r>
          <w:rPr>
            <w:rFonts w:ascii="Consolas" w:hAnsi="Consolas" w:cs="Consolas"/>
            <w:color w:val="333333"/>
            <w:sz w:val="13"/>
            <w:szCs w:val="13"/>
          </w:rPr>
          <w:tab/>
          <w:t>session.close();</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6" w:author="Unknown"/>
          <w:rFonts w:ascii="Consolas" w:hAnsi="Consolas" w:cs="Consolas"/>
          <w:color w:val="333333"/>
          <w:sz w:val="13"/>
          <w:szCs w:val="13"/>
        </w:rPr>
      </w:pPr>
      <w:ins w:id="187" w:author="Unknown">
        <w:r>
          <w:rPr>
            <w:rFonts w:ascii="Consolas" w:hAnsi="Consolas" w:cs="Consolas"/>
            <w:color w:val="333333"/>
            <w:sz w:val="13"/>
            <w:szCs w:val="13"/>
          </w:rPr>
          <w:tab/>
          <w:t>}</w:t>
        </w:r>
      </w:ins>
    </w:p>
    <w:p w:rsidR="003705B7" w:rsidRDefault="003705B7" w:rsidP="003705B7">
      <w:pPr>
        <w:pStyle w:val="HTMLPreformatted"/>
        <w:pBdr>
          <w:top w:val="single" w:sz="4" w:space="2" w:color="CCCCCC"/>
          <w:left w:val="single" w:sz="4" w:space="2" w:color="CCCCCC"/>
          <w:bottom w:val="single" w:sz="4" w:space="2" w:color="CCCCCC"/>
          <w:right w:val="single" w:sz="4" w:space="2" w:color="CCCCCC"/>
        </w:pBdr>
        <w:shd w:val="clear" w:color="auto" w:fill="F5F5F5"/>
        <w:wordWrap w:val="0"/>
        <w:spacing w:after="96"/>
        <w:rPr>
          <w:ins w:id="188" w:author="Unknown"/>
          <w:rFonts w:ascii="Consolas" w:hAnsi="Consolas" w:cs="Consolas"/>
          <w:color w:val="333333"/>
          <w:sz w:val="13"/>
          <w:szCs w:val="13"/>
        </w:rPr>
      </w:pPr>
      <w:ins w:id="189" w:author="Unknown">
        <w:r>
          <w:rPr>
            <w:rFonts w:ascii="Consolas" w:hAnsi="Consolas" w:cs="Consolas"/>
            <w:color w:val="333333"/>
            <w:sz w:val="13"/>
            <w:szCs w:val="13"/>
          </w:rPr>
          <w:t>}</w:t>
        </w:r>
      </w:ins>
    </w:p>
    <w:p w:rsidR="003705B7" w:rsidRDefault="003705B7" w:rsidP="003705B7">
      <w:pPr>
        <w:pStyle w:val="NormalWeb"/>
        <w:shd w:val="clear" w:color="auto" w:fill="F8F9FA"/>
        <w:spacing w:before="0" w:beforeAutospacing="0" w:after="77" w:afterAutospacing="0" w:line="408" w:lineRule="atLeast"/>
        <w:rPr>
          <w:ins w:id="190" w:author="Unknown"/>
          <w:rFonts w:ascii="Helvetica" w:hAnsi="Helvetica" w:cs="Helvetica"/>
          <w:color w:val="77838F"/>
          <w:sz w:val="15"/>
          <w:szCs w:val="15"/>
        </w:rPr>
      </w:pPr>
      <w:ins w:id="191" w:author="Unknown">
        <w:r>
          <w:rPr>
            <w:rFonts w:ascii="Helvetica" w:hAnsi="Helvetica" w:cs="Helvetica"/>
            <w:color w:val="77838F"/>
            <w:sz w:val="15"/>
            <w:szCs w:val="15"/>
          </w:rPr>
          <w:t xml:space="preserve">If you run above class a java application, then you can see entries created in the DB. Since, we did not define any specific value for </w:t>
        </w:r>
        <w:r>
          <w:rPr>
            <w:rStyle w:val="str"/>
            <w:rFonts w:ascii="Helvetica" w:hAnsi="Helvetica" w:cs="Helvetica"/>
            <w:color w:val="008800"/>
            <w:sz w:val="15"/>
            <w:szCs w:val="15"/>
          </w:rPr>
          <w:t>DTYPE</w:t>
        </w:r>
        <w:r>
          <w:rPr>
            <w:rFonts w:ascii="Helvetica" w:hAnsi="Helvetica" w:cs="Helvetica"/>
            <w:color w:val="77838F"/>
            <w:sz w:val="15"/>
            <w:szCs w:val="15"/>
          </w:rPr>
          <w:t xml:space="preserve"> column in Employee.java, by default hibernate named it as entity class name.</w:t>
        </w:r>
      </w:ins>
    </w:p>
    <w:p w:rsidR="003705B7" w:rsidRDefault="003705B7" w:rsidP="003705B7">
      <w:pPr>
        <w:rPr>
          <w:ins w:id="192" w:author="Unknown"/>
          <w:rFonts w:ascii="Times New Roman" w:hAnsi="Times New Roman" w:cs="Times New Roman"/>
          <w:sz w:val="24"/>
          <w:szCs w:val="24"/>
        </w:rPr>
      </w:pPr>
      <w:r>
        <w:rPr>
          <w:rFonts w:ascii="Helvetica" w:hAnsi="Helvetica" w:cs="Helvetica"/>
          <w:noProof/>
          <w:color w:val="2380FB"/>
          <w:sz w:val="15"/>
          <w:szCs w:val="15"/>
          <w:shd w:val="clear" w:color="auto" w:fill="F8F9FA"/>
          <w:lang w:eastAsia="en-IN"/>
        </w:rPr>
        <w:drawing>
          <wp:inline distT="0" distB="0" distL="0" distR="0">
            <wp:extent cx="6973570" cy="1164590"/>
            <wp:effectExtent l="19050" t="0" r="0" b="0"/>
            <wp:docPr id="2" name="Picture 4" descr="hibernate-single-table-strateg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single-table-strategy">
                      <a:hlinkClick r:id="rId17"/>
                    </pic:cNvPr>
                    <pic:cNvPicPr>
                      <a:picLocks noChangeAspect="1" noChangeArrowheads="1"/>
                    </pic:cNvPicPr>
                  </pic:nvPicPr>
                  <pic:blipFill>
                    <a:blip r:embed="rId18"/>
                    <a:srcRect/>
                    <a:stretch>
                      <a:fillRect/>
                    </a:stretch>
                  </pic:blipFill>
                  <pic:spPr bwMode="auto">
                    <a:xfrm>
                      <a:off x="0" y="0"/>
                      <a:ext cx="6973570" cy="1164590"/>
                    </a:xfrm>
                    <a:prstGeom prst="rect">
                      <a:avLst/>
                    </a:prstGeom>
                    <a:noFill/>
                    <a:ln w="9525">
                      <a:noFill/>
                      <a:miter lim="800000"/>
                      <a:headEnd/>
                      <a:tailEnd/>
                    </a:ln>
                  </pic:spPr>
                </pic:pic>
              </a:graphicData>
            </a:graphic>
          </wp:inline>
        </w:drawing>
      </w:r>
    </w:p>
    <w:p w:rsidR="003705B7" w:rsidRDefault="003705B7" w:rsidP="003705B7">
      <w:pPr>
        <w:pStyle w:val="Heading2"/>
        <w:shd w:val="clear" w:color="auto" w:fill="F8F9FA"/>
        <w:spacing w:before="0" w:beforeAutospacing="0"/>
        <w:rPr>
          <w:ins w:id="193" w:author="Unknown"/>
          <w:rFonts w:ascii="Helvetica" w:hAnsi="Helvetica" w:cs="Helvetica"/>
          <w:b w:val="0"/>
          <w:bCs w:val="0"/>
          <w:color w:val="025969"/>
        </w:rPr>
      </w:pPr>
      <w:ins w:id="194" w:author="Unknown">
        <w:r>
          <w:rPr>
            <w:rFonts w:ascii="Helvetica" w:hAnsi="Helvetica" w:cs="Helvetica"/>
            <w:b w:val="0"/>
            <w:bCs w:val="0"/>
            <w:color w:val="025969"/>
          </w:rPr>
          <w:t>Advantages of Single Table Strategy</w:t>
        </w:r>
      </w:ins>
    </w:p>
    <w:p w:rsidR="003705B7" w:rsidRDefault="003705B7" w:rsidP="003705B7">
      <w:pPr>
        <w:pStyle w:val="NormalWeb"/>
        <w:shd w:val="clear" w:color="auto" w:fill="F8F9FA"/>
        <w:spacing w:before="0" w:beforeAutospacing="0" w:after="77" w:afterAutospacing="0" w:line="408" w:lineRule="atLeast"/>
        <w:rPr>
          <w:ins w:id="195" w:author="Unknown"/>
          <w:rFonts w:ascii="Helvetica" w:hAnsi="Helvetica" w:cs="Helvetica"/>
          <w:color w:val="77838F"/>
          <w:sz w:val="15"/>
          <w:szCs w:val="15"/>
        </w:rPr>
      </w:pPr>
      <w:ins w:id="196" w:author="Unknown">
        <w:r>
          <w:rPr>
            <w:rFonts w:ascii="Helvetica" w:hAnsi="Helvetica" w:cs="Helvetica"/>
            <w:color w:val="77838F"/>
            <w:sz w:val="15"/>
            <w:szCs w:val="15"/>
          </w:rPr>
          <w:t>Simplest to implement.</w:t>
        </w:r>
      </w:ins>
    </w:p>
    <w:p w:rsidR="003705B7" w:rsidRDefault="003705B7" w:rsidP="003705B7">
      <w:pPr>
        <w:pStyle w:val="NormalWeb"/>
        <w:shd w:val="clear" w:color="auto" w:fill="F8F9FA"/>
        <w:spacing w:before="0" w:beforeAutospacing="0" w:after="77" w:afterAutospacing="0" w:line="408" w:lineRule="atLeast"/>
        <w:rPr>
          <w:ins w:id="197" w:author="Unknown"/>
          <w:rFonts w:ascii="Helvetica" w:hAnsi="Helvetica" w:cs="Helvetica"/>
          <w:color w:val="77838F"/>
          <w:sz w:val="15"/>
          <w:szCs w:val="15"/>
        </w:rPr>
      </w:pPr>
      <w:ins w:id="198" w:author="Unknown">
        <w:r>
          <w:rPr>
            <w:rFonts w:ascii="Helvetica" w:hAnsi="Helvetica" w:cs="Helvetica"/>
            <w:color w:val="77838F"/>
            <w:sz w:val="15"/>
            <w:szCs w:val="15"/>
          </w:rPr>
          <w:t>Only one table to deal with.</w:t>
        </w:r>
      </w:ins>
    </w:p>
    <w:p w:rsidR="003705B7" w:rsidRDefault="003705B7" w:rsidP="003705B7">
      <w:pPr>
        <w:pStyle w:val="NormalWeb"/>
        <w:shd w:val="clear" w:color="auto" w:fill="F8F9FA"/>
        <w:spacing w:before="0" w:beforeAutospacing="0" w:after="77" w:afterAutospacing="0" w:line="408" w:lineRule="atLeast"/>
        <w:rPr>
          <w:ins w:id="199" w:author="Unknown"/>
          <w:rFonts w:ascii="Helvetica" w:hAnsi="Helvetica" w:cs="Helvetica"/>
          <w:color w:val="77838F"/>
          <w:sz w:val="15"/>
          <w:szCs w:val="15"/>
        </w:rPr>
      </w:pPr>
      <w:ins w:id="200" w:author="Unknown">
        <w:r>
          <w:rPr>
            <w:rFonts w:ascii="Helvetica" w:hAnsi="Helvetica" w:cs="Helvetica"/>
            <w:color w:val="77838F"/>
            <w:sz w:val="15"/>
            <w:szCs w:val="15"/>
          </w:rPr>
          <w:t>Performance wise better than all strategies because no joins or sub-selects need to be performed.</w:t>
        </w:r>
      </w:ins>
    </w:p>
    <w:p w:rsidR="003705B7" w:rsidRDefault="003705B7" w:rsidP="003705B7">
      <w:pPr>
        <w:pStyle w:val="Heading2"/>
        <w:shd w:val="clear" w:color="auto" w:fill="F8F9FA"/>
        <w:spacing w:before="0" w:beforeAutospacing="0"/>
        <w:rPr>
          <w:ins w:id="201" w:author="Unknown"/>
          <w:rFonts w:ascii="Helvetica" w:hAnsi="Helvetica" w:cs="Helvetica"/>
          <w:b w:val="0"/>
          <w:bCs w:val="0"/>
          <w:color w:val="025969"/>
        </w:rPr>
      </w:pPr>
      <w:ins w:id="202" w:author="Unknown">
        <w:r>
          <w:rPr>
            <w:rFonts w:ascii="Helvetica" w:hAnsi="Helvetica" w:cs="Helvetica"/>
            <w:b w:val="0"/>
            <w:bCs w:val="0"/>
            <w:color w:val="025969"/>
          </w:rPr>
          <w:t>Disadvantages of Single Table Strategy</w:t>
        </w:r>
      </w:ins>
    </w:p>
    <w:p w:rsidR="003705B7" w:rsidRDefault="003705B7" w:rsidP="003705B7">
      <w:pPr>
        <w:pStyle w:val="NormalWeb"/>
        <w:shd w:val="clear" w:color="auto" w:fill="F8F9FA"/>
        <w:spacing w:before="0" w:beforeAutospacing="0" w:after="77" w:afterAutospacing="0" w:line="408" w:lineRule="atLeast"/>
        <w:rPr>
          <w:ins w:id="203" w:author="Unknown"/>
          <w:rFonts w:ascii="Helvetica" w:hAnsi="Helvetica" w:cs="Helvetica"/>
          <w:color w:val="77838F"/>
          <w:sz w:val="15"/>
          <w:szCs w:val="15"/>
        </w:rPr>
      </w:pPr>
      <w:ins w:id="204" w:author="Unknown">
        <w:r>
          <w:rPr>
            <w:rFonts w:ascii="Helvetica" w:hAnsi="Helvetica" w:cs="Helvetica"/>
            <w:color w:val="77838F"/>
            <w:sz w:val="15"/>
            <w:szCs w:val="15"/>
          </w:rPr>
          <w:lastRenderedPageBreak/>
          <w:t>Most of the column of table are nullable so the NOT NULL constraint cannot be applied.</w:t>
        </w:r>
      </w:ins>
    </w:p>
    <w:p w:rsidR="003705B7" w:rsidRDefault="003705B7" w:rsidP="003705B7">
      <w:pPr>
        <w:pStyle w:val="NormalWeb"/>
        <w:shd w:val="clear" w:color="auto" w:fill="F8F9FA"/>
        <w:spacing w:before="0" w:beforeAutospacing="0" w:after="77" w:afterAutospacing="0" w:line="408" w:lineRule="atLeast"/>
        <w:rPr>
          <w:ins w:id="205" w:author="Unknown"/>
          <w:rFonts w:ascii="Helvetica" w:hAnsi="Helvetica" w:cs="Helvetica"/>
          <w:color w:val="77838F"/>
          <w:sz w:val="15"/>
          <w:szCs w:val="15"/>
        </w:rPr>
      </w:pPr>
      <w:ins w:id="206" w:author="Unknown">
        <w:r>
          <w:rPr>
            <w:rFonts w:ascii="Helvetica" w:hAnsi="Helvetica" w:cs="Helvetica"/>
            <w:color w:val="77838F"/>
            <w:sz w:val="15"/>
            <w:szCs w:val="15"/>
          </w:rPr>
          <w:t>Tables are not normalized.</w:t>
        </w:r>
      </w:ins>
    </w:p>
    <w:p w:rsidR="003705B7" w:rsidRDefault="003705B7"/>
    <w:sectPr w:rsidR="003705B7" w:rsidSect="002F6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15CA7"/>
    <w:multiLevelType w:val="multilevel"/>
    <w:tmpl w:val="952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B5954"/>
    <w:multiLevelType w:val="multilevel"/>
    <w:tmpl w:val="70C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E05F5"/>
    <w:multiLevelType w:val="multilevel"/>
    <w:tmpl w:val="8D4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D56F5"/>
    <w:multiLevelType w:val="multilevel"/>
    <w:tmpl w:val="954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C61B9"/>
    <w:multiLevelType w:val="multilevel"/>
    <w:tmpl w:val="7FC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E2477"/>
    <w:multiLevelType w:val="multilevel"/>
    <w:tmpl w:val="558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B2607"/>
    <w:multiLevelType w:val="multilevel"/>
    <w:tmpl w:val="124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E4FF6"/>
    <w:multiLevelType w:val="multilevel"/>
    <w:tmpl w:val="A1B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133B4"/>
    <w:multiLevelType w:val="multilevel"/>
    <w:tmpl w:val="9D1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A33E1D"/>
    <w:multiLevelType w:val="multilevel"/>
    <w:tmpl w:val="553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F13CFA"/>
    <w:multiLevelType w:val="multilevel"/>
    <w:tmpl w:val="E94A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91006"/>
    <w:multiLevelType w:val="multilevel"/>
    <w:tmpl w:val="D12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2E58AD"/>
    <w:multiLevelType w:val="multilevel"/>
    <w:tmpl w:val="655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64188"/>
    <w:multiLevelType w:val="multilevel"/>
    <w:tmpl w:val="971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7"/>
  </w:num>
  <w:num w:numId="6">
    <w:abstractNumId w:val="10"/>
  </w:num>
  <w:num w:numId="7">
    <w:abstractNumId w:val="9"/>
  </w:num>
  <w:num w:numId="8">
    <w:abstractNumId w:val="3"/>
  </w:num>
  <w:num w:numId="9">
    <w:abstractNumId w:val="13"/>
  </w:num>
  <w:num w:numId="10">
    <w:abstractNumId w:val="11"/>
  </w:num>
  <w:num w:numId="11">
    <w:abstractNumId w:val="12"/>
  </w:num>
  <w:num w:numId="12">
    <w:abstractNumId w:val="0"/>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3C0CF6"/>
    <w:rsid w:val="002A67BF"/>
    <w:rsid w:val="002F6797"/>
    <w:rsid w:val="00316E4A"/>
    <w:rsid w:val="003705B7"/>
    <w:rsid w:val="003C0CF6"/>
    <w:rsid w:val="00607A66"/>
    <w:rsid w:val="00797AA2"/>
    <w:rsid w:val="009C4EFD"/>
    <w:rsid w:val="00DF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797"/>
  </w:style>
  <w:style w:type="paragraph" w:styleId="Heading1">
    <w:name w:val="heading 1"/>
    <w:basedOn w:val="Normal"/>
    <w:next w:val="Normal"/>
    <w:link w:val="Heading1Char"/>
    <w:uiPriority w:val="9"/>
    <w:qFormat/>
    <w:rsid w:val="003C0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0C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CF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C0C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C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CF6"/>
    <w:rPr>
      <w:rFonts w:ascii="Courier New" w:eastAsia="Times New Roman" w:hAnsi="Courier New" w:cs="Courier New"/>
      <w:sz w:val="20"/>
      <w:szCs w:val="20"/>
      <w:lang w:eastAsia="en-IN"/>
    </w:rPr>
  </w:style>
  <w:style w:type="character" w:customStyle="1" w:styleId="kwd">
    <w:name w:val="kwd"/>
    <w:basedOn w:val="DefaultParagraphFont"/>
    <w:rsid w:val="003C0CF6"/>
  </w:style>
  <w:style w:type="character" w:customStyle="1" w:styleId="pln">
    <w:name w:val="pln"/>
    <w:basedOn w:val="DefaultParagraphFont"/>
    <w:rsid w:val="003C0CF6"/>
  </w:style>
  <w:style w:type="character" w:customStyle="1" w:styleId="typ">
    <w:name w:val="typ"/>
    <w:basedOn w:val="DefaultParagraphFont"/>
    <w:rsid w:val="003C0CF6"/>
  </w:style>
  <w:style w:type="character" w:customStyle="1" w:styleId="pun">
    <w:name w:val="pun"/>
    <w:basedOn w:val="DefaultParagraphFont"/>
    <w:rsid w:val="003C0CF6"/>
  </w:style>
  <w:style w:type="character" w:customStyle="1" w:styleId="lit">
    <w:name w:val="lit"/>
    <w:basedOn w:val="DefaultParagraphFont"/>
    <w:rsid w:val="003C0CF6"/>
  </w:style>
  <w:style w:type="paragraph" w:styleId="BalloonText">
    <w:name w:val="Balloon Text"/>
    <w:basedOn w:val="Normal"/>
    <w:link w:val="BalloonTextChar"/>
    <w:uiPriority w:val="99"/>
    <w:semiHidden/>
    <w:unhideWhenUsed/>
    <w:rsid w:val="003C0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F6"/>
    <w:rPr>
      <w:rFonts w:ascii="Tahoma" w:hAnsi="Tahoma" w:cs="Tahoma"/>
      <w:sz w:val="16"/>
      <w:szCs w:val="16"/>
    </w:rPr>
  </w:style>
  <w:style w:type="character" w:styleId="Hyperlink">
    <w:name w:val="Hyperlink"/>
    <w:basedOn w:val="DefaultParagraphFont"/>
    <w:uiPriority w:val="99"/>
    <w:semiHidden/>
    <w:unhideWhenUsed/>
    <w:rsid w:val="003C0CF6"/>
    <w:rPr>
      <w:color w:val="0000FF"/>
      <w:u w:val="single"/>
    </w:rPr>
  </w:style>
  <w:style w:type="character" w:customStyle="1" w:styleId="Heading1Char">
    <w:name w:val="Heading 1 Char"/>
    <w:basedOn w:val="DefaultParagraphFont"/>
    <w:link w:val="Heading1"/>
    <w:uiPriority w:val="9"/>
    <w:rsid w:val="003C0CF6"/>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3C0CF6"/>
  </w:style>
  <w:style w:type="character" w:customStyle="1" w:styleId="str">
    <w:name w:val="str"/>
    <w:basedOn w:val="DefaultParagraphFont"/>
    <w:rsid w:val="00316E4A"/>
  </w:style>
  <w:style w:type="character" w:customStyle="1" w:styleId="dec">
    <w:name w:val="dec"/>
    <w:basedOn w:val="DefaultParagraphFont"/>
    <w:rsid w:val="00316E4A"/>
  </w:style>
  <w:style w:type="character" w:customStyle="1" w:styleId="tag">
    <w:name w:val="tag"/>
    <w:basedOn w:val="DefaultParagraphFont"/>
    <w:rsid w:val="00316E4A"/>
  </w:style>
  <w:style w:type="character" w:customStyle="1" w:styleId="atn">
    <w:name w:val="atn"/>
    <w:basedOn w:val="DefaultParagraphFont"/>
    <w:rsid w:val="00316E4A"/>
  </w:style>
  <w:style w:type="character" w:customStyle="1" w:styleId="atv">
    <w:name w:val="atv"/>
    <w:basedOn w:val="DefaultParagraphFont"/>
    <w:rsid w:val="00316E4A"/>
  </w:style>
  <w:style w:type="character" w:customStyle="1" w:styleId="antb">
    <w:name w:val="antb"/>
    <w:basedOn w:val="DefaultParagraphFont"/>
    <w:rsid w:val="003705B7"/>
  </w:style>
  <w:style w:type="character" w:customStyle="1" w:styleId="ant">
    <w:name w:val="ant"/>
    <w:basedOn w:val="DefaultParagraphFont"/>
    <w:rsid w:val="003705B7"/>
  </w:style>
  <w:style w:type="character" w:customStyle="1" w:styleId="kw">
    <w:name w:val="kw"/>
    <w:basedOn w:val="DefaultParagraphFont"/>
    <w:rsid w:val="003705B7"/>
  </w:style>
  <w:style w:type="character" w:styleId="HTMLCode">
    <w:name w:val="HTML Code"/>
    <w:basedOn w:val="DefaultParagraphFont"/>
    <w:uiPriority w:val="99"/>
    <w:semiHidden/>
    <w:unhideWhenUsed/>
    <w:rsid w:val="003705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0245308">
      <w:bodyDiv w:val="1"/>
      <w:marLeft w:val="0"/>
      <w:marRight w:val="0"/>
      <w:marTop w:val="0"/>
      <w:marBottom w:val="0"/>
      <w:divBdr>
        <w:top w:val="none" w:sz="0" w:space="0" w:color="auto"/>
        <w:left w:val="none" w:sz="0" w:space="0" w:color="auto"/>
        <w:bottom w:val="none" w:sz="0" w:space="0" w:color="auto"/>
        <w:right w:val="none" w:sz="0" w:space="0" w:color="auto"/>
      </w:divBdr>
      <w:divsChild>
        <w:div w:id="577054013">
          <w:marLeft w:val="0"/>
          <w:marRight w:val="0"/>
          <w:marTop w:val="0"/>
          <w:marBottom w:val="0"/>
          <w:divBdr>
            <w:top w:val="single" w:sz="4" w:space="5" w:color="D6D6D6"/>
            <w:left w:val="none" w:sz="0" w:space="0" w:color="auto"/>
            <w:bottom w:val="single" w:sz="4" w:space="0" w:color="D6D6D6"/>
            <w:right w:val="none" w:sz="0" w:space="0" w:color="auto"/>
          </w:divBdr>
          <w:divsChild>
            <w:div w:id="557790401">
              <w:marLeft w:val="0"/>
              <w:marRight w:val="0"/>
              <w:marTop w:val="0"/>
              <w:marBottom w:val="0"/>
              <w:divBdr>
                <w:top w:val="none" w:sz="0" w:space="0" w:color="auto"/>
                <w:left w:val="none" w:sz="0" w:space="0" w:color="auto"/>
                <w:bottom w:val="none" w:sz="0" w:space="0" w:color="auto"/>
                <w:right w:val="none" w:sz="0" w:space="0" w:color="auto"/>
              </w:divBdr>
            </w:div>
            <w:div w:id="15679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868">
      <w:bodyDiv w:val="1"/>
      <w:marLeft w:val="0"/>
      <w:marRight w:val="0"/>
      <w:marTop w:val="0"/>
      <w:marBottom w:val="0"/>
      <w:divBdr>
        <w:top w:val="none" w:sz="0" w:space="0" w:color="auto"/>
        <w:left w:val="none" w:sz="0" w:space="0" w:color="auto"/>
        <w:bottom w:val="none" w:sz="0" w:space="0" w:color="auto"/>
        <w:right w:val="none" w:sz="0" w:space="0" w:color="auto"/>
      </w:divBdr>
    </w:div>
    <w:div w:id="602499307">
      <w:bodyDiv w:val="1"/>
      <w:marLeft w:val="0"/>
      <w:marRight w:val="0"/>
      <w:marTop w:val="0"/>
      <w:marBottom w:val="0"/>
      <w:divBdr>
        <w:top w:val="none" w:sz="0" w:space="0" w:color="auto"/>
        <w:left w:val="none" w:sz="0" w:space="0" w:color="auto"/>
        <w:bottom w:val="none" w:sz="0" w:space="0" w:color="auto"/>
        <w:right w:val="none" w:sz="0" w:space="0" w:color="auto"/>
      </w:divBdr>
    </w:div>
    <w:div w:id="677005668">
      <w:bodyDiv w:val="1"/>
      <w:marLeft w:val="0"/>
      <w:marRight w:val="0"/>
      <w:marTop w:val="0"/>
      <w:marBottom w:val="0"/>
      <w:divBdr>
        <w:top w:val="none" w:sz="0" w:space="0" w:color="auto"/>
        <w:left w:val="none" w:sz="0" w:space="0" w:color="auto"/>
        <w:bottom w:val="none" w:sz="0" w:space="0" w:color="auto"/>
        <w:right w:val="none" w:sz="0" w:space="0" w:color="auto"/>
      </w:divBdr>
    </w:div>
    <w:div w:id="707296301">
      <w:bodyDiv w:val="1"/>
      <w:marLeft w:val="0"/>
      <w:marRight w:val="0"/>
      <w:marTop w:val="0"/>
      <w:marBottom w:val="0"/>
      <w:divBdr>
        <w:top w:val="none" w:sz="0" w:space="0" w:color="auto"/>
        <w:left w:val="none" w:sz="0" w:space="0" w:color="auto"/>
        <w:bottom w:val="none" w:sz="0" w:space="0" w:color="auto"/>
        <w:right w:val="none" w:sz="0" w:space="0" w:color="auto"/>
      </w:divBdr>
    </w:div>
    <w:div w:id="729622357">
      <w:bodyDiv w:val="1"/>
      <w:marLeft w:val="0"/>
      <w:marRight w:val="0"/>
      <w:marTop w:val="0"/>
      <w:marBottom w:val="0"/>
      <w:divBdr>
        <w:top w:val="none" w:sz="0" w:space="0" w:color="auto"/>
        <w:left w:val="none" w:sz="0" w:space="0" w:color="auto"/>
        <w:bottom w:val="none" w:sz="0" w:space="0" w:color="auto"/>
        <w:right w:val="none" w:sz="0" w:space="0" w:color="auto"/>
      </w:divBdr>
      <w:divsChild>
        <w:div w:id="161553626">
          <w:marLeft w:val="0"/>
          <w:marRight w:val="0"/>
          <w:marTop w:val="0"/>
          <w:marBottom w:val="0"/>
          <w:divBdr>
            <w:top w:val="single" w:sz="4" w:space="5" w:color="D6D6D6"/>
            <w:left w:val="none" w:sz="0" w:space="0" w:color="auto"/>
            <w:bottom w:val="single" w:sz="4" w:space="0" w:color="D6D6D6"/>
            <w:right w:val="none" w:sz="0" w:space="0" w:color="auto"/>
          </w:divBdr>
          <w:divsChild>
            <w:div w:id="363216612">
              <w:marLeft w:val="0"/>
              <w:marRight w:val="0"/>
              <w:marTop w:val="0"/>
              <w:marBottom w:val="0"/>
              <w:divBdr>
                <w:top w:val="none" w:sz="0" w:space="0" w:color="auto"/>
                <w:left w:val="none" w:sz="0" w:space="0" w:color="auto"/>
                <w:bottom w:val="none" w:sz="0" w:space="0" w:color="auto"/>
                <w:right w:val="none" w:sz="0" w:space="0" w:color="auto"/>
              </w:divBdr>
            </w:div>
            <w:div w:id="14115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21">
      <w:bodyDiv w:val="1"/>
      <w:marLeft w:val="0"/>
      <w:marRight w:val="0"/>
      <w:marTop w:val="0"/>
      <w:marBottom w:val="0"/>
      <w:divBdr>
        <w:top w:val="none" w:sz="0" w:space="0" w:color="auto"/>
        <w:left w:val="none" w:sz="0" w:space="0" w:color="auto"/>
        <w:bottom w:val="none" w:sz="0" w:space="0" w:color="auto"/>
        <w:right w:val="none" w:sz="0" w:space="0" w:color="auto"/>
      </w:divBdr>
      <w:divsChild>
        <w:div w:id="2121872971">
          <w:marLeft w:val="0"/>
          <w:marRight w:val="0"/>
          <w:marTop w:val="0"/>
          <w:marBottom w:val="0"/>
          <w:divBdr>
            <w:top w:val="single" w:sz="4" w:space="5" w:color="D6D6D6"/>
            <w:left w:val="none" w:sz="0" w:space="0" w:color="auto"/>
            <w:bottom w:val="single" w:sz="4" w:space="0" w:color="D6D6D6"/>
            <w:right w:val="none" w:sz="0" w:space="0" w:color="auto"/>
          </w:divBdr>
          <w:divsChild>
            <w:div w:id="906839445">
              <w:marLeft w:val="0"/>
              <w:marRight w:val="0"/>
              <w:marTop w:val="0"/>
              <w:marBottom w:val="0"/>
              <w:divBdr>
                <w:top w:val="none" w:sz="0" w:space="0" w:color="auto"/>
                <w:left w:val="none" w:sz="0" w:space="0" w:color="auto"/>
                <w:bottom w:val="none" w:sz="0" w:space="0" w:color="auto"/>
                <w:right w:val="none" w:sz="0" w:space="0" w:color="auto"/>
              </w:divBdr>
            </w:div>
            <w:div w:id="243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7173">
      <w:bodyDiv w:val="1"/>
      <w:marLeft w:val="0"/>
      <w:marRight w:val="0"/>
      <w:marTop w:val="0"/>
      <w:marBottom w:val="0"/>
      <w:divBdr>
        <w:top w:val="none" w:sz="0" w:space="0" w:color="auto"/>
        <w:left w:val="none" w:sz="0" w:space="0" w:color="auto"/>
        <w:bottom w:val="none" w:sz="0" w:space="0" w:color="auto"/>
        <w:right w:val="none" w:sz="0" w:space="0" w:color="auto"/>
      </w:divBdr>
    </w:div>
    <w:div w:id="1610359814">
      <w:bodyDiv w:val="1"/>
      <w:marLeft w:val="0"/>
      <w:marRight w:val="0"/>
      <w:marTop w:val="0"/>
      <w:marBottom w:val="0"/>
      <w:divBdr>
        <w:top w:val="none" w:sz="0" w:space="0" w:color="auto"/>
        <w:left w:val="none" w:sz="0" w:space="0" w:color="auto"/>
        <w:bottom w:val="none" w:sz="0" w:space="0" w:color="auto"/>
        <w:right w:val="none" w:sz="0" w:space="0" w:color="auto"/>
      </w:divBdr>
    </w:div>
    <w:div w:id="1773084481">
      <w:bodyDiv w:val="1"/>
      <w:marLeft w:val="0"/>
      <w:marRight w:val="0"/>
      <w:marTop w:val="0"/>
      <w:marBottom w:val="0"/>
      <w:divBdr>
        <w:top w:val="none" w:sz="0" w:space="0" w:color="auto"/>
        <w:left w:val="none" w:sz="0" w:space="0" w:color="auto"/>
        <w:bottom w:val="none" w:sz="0" w:space="0" w:color="auto"/>
        <w:right w:val="none" w:sz="0" w:space="0" w:color="auto"/>
      </w:divBdr>
    </w:div>
    <w:div w:id="20954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bernate.org/downloads" TargetMode="External"/><Relationship Id="rId13" Type="http://schemas.openxmlformats.org/officeDocument/2006/relationships/hyperlink" Target="https://www.tutorialspoint.com/hibernate/hibernate_mapping_types.htm"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utorialspoint.com/hibernate/hibernate_persistent_classes.htm" TargetMode="External"/><Relationship Id="rId17" Type="http://schemas.openxmlformats.org/officeDocument/2006/relationships/hyperlink" Target="https://imgur.com/vGU6aZ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hibernate/hibernate_persistent_classes.htm" TargetMode="External"/><Relationship Id="rId5" Type="http://schemas.openxmlformats.org/officeDocument/2006/relationships/image" Target="media/image1.jpeg"/><Relationship Id="rId15" Type="http://schemas.openxmlformats.org/officeDocument/2006/relationships/hyperlink" Target="https://www.tutorialspoint.com/spring/logging_with_log4j.htm" TargetMode="External"/><Relationship Id="rId10" Type="http://schemas.openxmlformats.org/officeDocument/2006/relationships/hyperlink" Target="https://www.tutorialspoint.com/hibernate/hibernate_configuratio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spring/spring_transaction_manag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5078</Words>
  <Characters>28951</Characters>
  <Application>Microsoft Office Word</Application>
  <DocSecurity>0</DocSecurity>
  <Lines>241</Lines>
  <Paragraphs>67</Paragraphs>
  <ScaleCrop>false</ScaleCrop>
  <Company/>
  <LinksUpToDate>false</LinksUpToDate>
  <CharactersWithSpaces>33962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5</cp:revision>
  <dcterms:created xsi:type="dcterms:W3CDTF">2020-02-13T03:51:00Z</dcterms:created>
  <dcterms:modified xsi:type="dcterms:W3CDTF">2020-02-19T06:00:00Z</dcterms:modified>
</cp:coreProperties>
</file>